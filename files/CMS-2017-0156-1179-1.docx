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78B6" w14:textId="77777777" w:rsidR="005C3A73" w:rsidRPr="005C3A73" w:rsidRDefault="005C3A73" w:rsidP="005C3A73">
      <w:pPr>
        <w:pStyle w:val="InsideAddress"/>
        <w:rPr>
          <w:sz w:val="22"/>
          <w:szCs w:val="22"/>
        </w:rPr>
      </w:pPr>
      <w:r w:rsidRPr="005C3A73">
        <w:rPr>
          <w:sz w:val="22"/>
          <w:szCs w:val="22"/>
        </w:rPr>
        <w:t>Centers for Medicare and Medicaid Services</w:t>
      </w:r>
    </w:p>
    <w:p w14:paraId="1001C692" w14:textId="77777777" w:rsidR="005C3A73" w:rsidRPr="005C3A73" w:rsidRDefault="005C3A73" w:rsidP="005C3A73">
      <w:pPr>
        <w:pStyle w:val="InsideAddress"/>
        <w:rPr>
          <w:sz w:val="22"/>
          <w:szCs w:val="22"/>
        </w:rPr>
      </w:pPr>
      <w:r w:rsidRPr="005C3A73">
        <w:rPr>
          <w:sz w:val="22"/>
          <w:szCs w:val="22"/>
        </w:rPr>
        <w:t>U.S. Department of Health and Human Services</w:t>
      </w:r>
    </w:p>
    <w:p w14:paraId="2F2B95EC" w14:textId="77777777" w:rsidR="005C3A73" w:rsidRPr="005C3A73" w:rsidRDefault="005C3A73" w:rsidP="005C3A73">
      <w:pPr>
        <w:pStyle w:val="InsideAddress"/>
        <w:rPr>
          <w:sz w:val="22"/>
          <w:szCs w:val="22"/>
        </w:rPr>
      </w:pPr>
      <w:r w:rsidRPr="005C3A73">
        <w:rPr>
          <w:sz w:val="22"/>
          <w:szCs w:val="22"/>
        </w:rPr>
        <w:t xml:space="preserve">Attention: </w:t>
      </w:r>
      <w:r w:rsidR="00760F38">
        <w:rPr>
          <w:sz w:val="22"/>
          <w:szCs w:val="22"/>
        </w:rPr>
        <w:t>CMS-4182</w:t>
      </w:r>
      <w:r w:rsidRPr="005C3A73">
        <w:rPr>
          <w:sz w:val="22"/>
          <w:szCs w:val="22"/>
        </w:rPr>
        <w:t>-P</w:t>
      </w:r>
    </w:p>
    <w:p w14:paraId="36235221" w14:textId="77777777" w:rsidR="005C3A73" w:rsidRPr="005C3A73" w:rsidRDefault="00335514" w:rsidP="005C3A73">
      <w:pPr>
        <w:pStyle w:val="InsideAddress"/>
        <w:rPr>
          <w:sz w:val="22"/>
          <w:szCs w:val="22"/>
        </w:rPr>
      </w:pPr>
      <w:r>
        <w:rPr>
          <w:sz w:val="22"/>
          <w:szCs w:val="22"/>
        </w:rPr>
        <w:t xml:space="preserve">Mail </w:t>
      </w:r>
      <w:r w:rsidR="005C3A73" w:rsidRPr="005C3A73">
        <w:rPr>
          <w:sz w:val="22"/>
          <w:szCs w:val="22"/>
        </w:rPr>
        <w:t>Stop C4-26-05</w:t>
      </w:r>
    </w:p>
    <w:p w14:paraId="04129C33" w14:textId="77777777" w:rsidR="005C3A73" w:rsidRPr="005C3A73" w:rsidRDefault="005C3A73" w:rsidP="005C3A73">
      <w:pPr>
        <w:pStyle w:val="InsideAddress"/>
        <w:rPr>
          <w:sz w:val="22"/>
          <w:szCs w:val="22"/>
        </w:rPr>
      </w:pPr>
      <w:r w:rsidRPr="005C3A73">
        <w:rPr>
          <w:sz w:val="22"/>
          <w:szCs w:val="22"/>
        </w:rPr>
        <w:t>7500 Security Boulevard</w:t>
      </w:r>
    </w:p>
    <w:p w14:paraId="58FF0CB2" w14:textId="77777777" w:rsidR="005C3A73" w:rsidRPr="005C3A73" w:rsidRDefault="005C3A73" w:rsidP="005C3A73">
      <w:pPr>
        <w:pStyle w:val="InsideAddress"/>
        <w:rPr>
          <w:sz w:val="22"/>
          <w:szCs w:val="22"/>
        </w:rPr>
      </w:pPr>
      <w:r w:rsidRPr="005C3A73">
        <w:rPr>
          <w:sz w:val="22"/>
          <w:szCs w:val="22"/>
        </w:rPr>
        <w:t>Baltimore, MD 21244-1850</w:t>
      </w:r>
    </w:p>
    <w:p w14:paraId="4B96DD08" w14:textId="77777777" w:rsidR="005C3A73" w:rsidRPr="005C3A73" w:rsidRDefault="005C3A73" w:rsidP="005C3A73">
      <w:pPr>
        <w:pStyle w:val="Salutation"/>
        <w:rPr>
          <w:sz w:val="22"/>
          <w:szCs w:val="22"/>
        </w:rPr>
      </w:pPr>
    </w:p>
    <w:p w14:paraId="75AA69F9" w14:textId="77777777" w:rsidR="005C3A73" w:rsidRPr="005C3A73" w:rsidRDefault="005C3A73" w:rsidP="005C3A73">
      <w:pPr>
        <w:pStyle w:val="Salutation"/>
        <w:rPr>
          <w:sz w:val="22"/>
          <w:szCs w:val="22"/>
        </w:rPr>
      </w:pPr>
    </w:p>
    <w:p w14:paraId="25B06F24" w14:textId="77777777" w:rsidR="005C3A73" w:rsidRPr="005C3A73" w:rsidRDefault="005C3A73" w:rsidP="005C3A73">
      <w:pPr>
        <w:pStyle w:val="Salutation"/>
        <w:rPr>
          <w:sz w:val="22"/>
          <w:szCs w:val="22"/>
        </w:rPr>
      </w:pPr>
      <w:r w:rsidRPr="005C3A73">
        <w:rPr>
          <w:sz w:val="22"/>
          <w:szCs w:val="22"/>
        </w:rPr>
        <w:t>Dear Sir or Madam,</w:t>
      </w:r>
    </w:p>
    <w:p w14:paraId="7CA49150" w14:textId="77777777" w:rsidR="005C3A73" w:rsidRPr="005C3A73" w:rsidRDefault="005C3A73" w:rsidP="002E4CD8">
      <w:pPr>
        <w:pStyle w:val="BodyText"/>
        <w:jc w:val="center"/>
        <w:rPr>
          <w:rFonts w:ascii="Times New Roman" w:hAnsi="Times New Roman"/>
          <w:sz w:val="22"/>
          <w:szCs w:val="22"/>
        </w:rPr>
      </w:pPr>
    </w:p>
    <w:p w14:paraId="5067B714" w14:textId="0953044F" w:rsidR="005C3A73" w:rsidRDefault="005C3A73" w:rsidP="00A71BCF">
      <w:pPr>
        <w:autoSpaceDE w:val="0"/>
        <w:autoSpaceDN w:val="0"/>
        <w:adjustRightInd w:val="0"/>
        <w:rPr>
          <w:rFonts w:ascii="Times New Roman" w:hAnsi="Times New Roman"/>
          <w:sz w:val="22"/>
          <w:szCs w:val="22"/>
        </w:rPr>
      </w:pPr>
      <w:r w:rsidRPr="005C3A73">
        <w:rPr>
          <w:rFonts w:ascii="Times New Roman" w:hAnsi="Times New Roman"/>
          <w:sz w:val="22"/>
          <w:szCs w:val="22"/>
        </w:rPr>
        <w:t>Cerner Corporation</w:t>
      </w:r>
      <w:r w:rsidR="00A62243">
        <w:rPr>
          <w:rFonts w:ascii="Times New Roman" w:hAnsi="Times New Roman"/>
          <w:sz w:val="22"/>
          <w:szCs w:val="22"/>
        </w:rPr>
        <w:t xml:space="preserve"> (Cerner)</w:t>
      </w:r>
      <w:r w:rsidRPr="005C3A73">
        <w:rPr>
          <w:rFonts w:ascii="Times New Roman" w:hAnsi="Times New Roman"/>
          <w:sz w:val="22"/>
          <w:szCs w:val="22"/>
        </w:rPr>
        <w:t xml:space="preserve">, a leading supplier of electronic health record, clinical and revenue cycle information systems appreciates the opportunity to submit comments on certain of the provisions of the </w:t>
      </w:r>
      <w:r w:rsidR="00760F38">
        <w:rPr>
          <w:i/>
          <w:sz w:val="20"/>
        </w:rPr>
        <w:t>Medicare Program;</w:t>
      </w:r>
      <w:r w:rsidR="00A71BCF">
        <w:rPr>
          <w:i/>
          <w:sz w:val="20"/>
        </w:rPr>
        <w:t xml:space="preserve"> </w:t>
      </w:r>
      <w:r w:rsidR="00760F38">
        <w:rPr>
          <w:i/>
          <w:sz w:val="20"/>
        </w:rPr>
        <w:t>Contract Year 2019 Policy and Technical Changes to the Medicare Advantage, Medicare Cost Plan, Medicare Fee-for-Service, the Medicare Prescription Drug Benefits Programs and the PACE Program</w:t>
      </w:r>
      <w:r w:rsidR="00A71BCF">
        <w:rPr>
          <w:i/>
          <w:sz w:val="20"/>
        </w:rPr>
        <w:t xml:space="preserve">, </w:t>
      </w:r>
      <w:r w:rsidRPr="004D33A6">
        <w:rPr>
          <w:rFonts w:ascii="Times New Roman" w:hAnsi="Times New Roman"/>
          <w:sz w:val="22"/>
          <w:szCs w:val="22"/>
        </w:rPr>
        <w:t>Proposed</w:t>
      </w:r>
      <w:r w:rsidR="00A71BCF">
        <w:rPr>
          <w:rFonts w:ascii="Times New Roman" w:hAnsi="Times New Roman"/>
          <w:sz w:val="22"/>
          <w:szCs w:val="22"/>
        </w:rPr>
        <w:t xml:space="preserve"> Rule CMS-</w:t>
      </w:r>
      <w:r w:rsidR="00760F38">
        <w:rPr>
          <w:rFonts w:ascii="Times New Roman" w:hAnsi="Times New Roman"/>
          <w:sz w:val="22"/>
          <w:szCs w:val="22"/>
        </w:rPr>
        <w:t>4182</w:t>
      </w:r>
      <w:r w:rsidRPr="005C3A73">
        <w:rPr>
          <w:rFonts w:ascii="Times New Roman" w:hAnsi="Times New Roman"/>
          <w:sz w:val="22"/>
          <w:szCs w:val="22"/>
        </w:rPr>
        <w:t>-P. We offer comme</w:t>
      </w:r>
      <w:r w:rsidR="00574C0A">
        <w:rPr>
          <w:rFonts w:ascii="Times New Roman" w:hAnsi="Times New Roman"/>
          <w:sz w:val="22"/>
          <w:szCs w:val="22"/>
        </w:rPr>
        <w:t xml:space="preserve">nts </w:t>
      </w:r>
      <w:r w:rsidR="00760F38">
        <w:rPr>
          <w:rFonts w:ascii="Times New Roman" w:hAnsi="Times New Roman"/>
          <w:sz w:val="22"/>
          <w:szCs w:val="22"/>
        </w:rPr>
        <w:t xml:space="preserve">specifically on </w:t>
      </w:r>
      <w:r w:rsidR="00335514">
        <w:rPr>
          <w:rFonts w:ascii="Times New Roman" w:hAnsi="Times New Roman"/>
          <w:sz w:val="22"/>
          <w:szCs w:val="22"/>
        </w:rPr>
        <w:t xml:space="preserve">section </w:t>
      </w:r>
      <w:r w:rsidR="00335514" w:rsidRPr="009E3177">
        <w:rPr>
          <w:i/>
          <w:sz w:val="20"/>
        </w:rPr>
        <w:t>I</w:t>
      </w:r>
      <w:r w:rsidR="00067654">
        <w:rPr>
          <w:i/>
          <w:sz w:val="20"/>
        </w:rPr>
        <w:t>I</w:t>
      </w:r>
      <w:r w:rsidR="00335514" w:rsidRPr="009E3177">
        <w:rPr>
          <w:i/>
          <w:sz w:val="20"/>
        </w:rPr>
        <w:t>.</w:t>
      </w:r>
      <w:r w:rsidR="00067654">
        <w:rPr>
          <w:i/>
          <w:sz w:val="20"/>
        </w:rPr>
        <w:t>B.8</w:t>
      </w:r>
      <w:r w:rsidR="00335514" w:rsidRPr="009E3177">
        <w:rPr>
          <w:i/>
          <w:sz w:val="20"/>
        </w:rPr>
        <w:t xml:space="preserve">. </w:t>
      </w:r>
      <w:r w:rsidR="00067654">
        <w:rPr>
          <w:i/>
          <w:sz w:val="20"/>
        </w:rPr>
        <w:t xml:space="preserve">E-Prescribing and the Part D Prescription Drug Program; Updating </w:t>
      </w:r>
      <w:r w:rsidR="00335514" w:rsidRPr="009E3177">
        <w:rPr>
          <w:i/>
          <w:sz w:val="20"/>
        </w:rPr>
        <w:t>Part D E-Prescribing Standards</w:t>
      </w:r>
      <w:r w:rsidR="00574C0A">
        <w:rPr>
          <w:rFonts w:ascii="Times New Roman" w:hAnsi="Times New Roman"/>
          <w:sz w:val="22"/>
          <w:szCs w:val="22"/>
        </w:rPr>
        <w:t xml:space="preserve">. </w:t>
      </w:r>
    </w:p>
    <w:p w14:paraId="35E74E69" w14:textId="77777777" w:rsidR="00574C0A" w:rsidRDefault="00574C0A" w:rsidP="004D33A6">
      <w:pPr>
        <w:autoSpaceDE w:val="0"/>
        <w:autoSpaceDN w:val="0"/>
        <w:adjustRightInd w:val="0"/>
        <w:rPr>
          <w:rFonts w:ascii="Times New Roman" w:hAnsi="Times New Roman"/>
          <w:sz w:val="22"/>
          <w:szCs w:val="22"/>
        </w:rPr>
      </w:pPr>
    </w:p>
    <w:p w14:paraId="05B7EB50" w14:textId="05391A79" w:rsidR="00574C0A" w:rsidRPr="005C3A73" w:rsidRDefault="00A62243" w:rsidP="00574C0A">
      <w:pPr>
        <w:pStyle w:val="Signature"/>
        <w:rPr>
          <w:sz w:val="22"/>
          <w:szCs w:val="22"/>
        </w:rPr>
      </w:pPr>
      <w:r>
        <w:rPr>
          <w:sz w:val="22"/>
          <w:szCs w:val="22"/>
        </w:rPr>
        <w:t>Cerner</w:t>
      </w:r>
      <w:r w:rsidR="00574C0A" w:rsidRPr="005C3A73">
        <w:rPr>
          <w:sz w:val="22"/>
          <w:szCs w:val="22"/>
        </w:rPr>
        <w:t xml:space="preserve"> hopes these comments will be of value to CMS in conside</w:t>
      </w:r>
      <w:r w:rsidR="00A71BCF">
        <w:rPr>
          <w:sz w:val="22"/>
          <w:szCs w:val="22"/>
        </w:rPr>
        <w:t xml:space="preserve">ring possible update to the </w:t>
      </w:r>
      <w:r w:rsidR="009E3177">
        <w:rPr>
          <w:sz w:val="22"/>
          <w:szCs w:val="22"/>
        </w:rPr>
        <w:t>CY 2019 Medicare Part C and D Program Updates</w:t>
      </w:r>
      <w:r w:rsidR="00574C0A" w:rsidRPr="005C3A73">
        <w:rPr>
          <w:sz w:val="22"/>
          <w:szCs w:val="22"/>
        </w:rPr>
        <w:t xml:space="preserve"> NPRM. We are happy to help clarify any of the comments should CMS wish to pursue any such conversations with us during the period of public comment review.</w:t>
      </w:r>
    </w:p>
    <w:p w14:paraId="7BCB1561" w14:textId="77777777" w:rsidR="00574C0A" w:rsidRDefault="00574C0A" w:rsidP="00574C0A">
      <w:pPr>
        <w:pStyle w:val="Signature"/>
        <w:rPr>
          <w:sz w:val="22"/>
          <w:szCs w:val="22"/>
        </w:rPr>
      </w:pPr>
    </w:p>
    <w:p w14:paraId="390028B8" w14:textId="77777777" w:rsidR="00A71BCF" w:rsidRDefault="00A71BCF" w:rsidP="00574C0A">
      <w:pPr>
        <w:pStyle w:val="Signature"/>
        <w:rPr>
          <w:sz w:val="22"/>
          <w:szCs w:val="22"/>
        </w:rPr>
      </w:pPr>
    </w:p>
    <w:p w14:paraId="5626E5B2" w14:textId="77777777" w:rsidR="00A71BCF" w:rsidRPr="005C3A73" w:rsidRDefault="00A71BCF" w:rsidP="00574C0A">
      <w:pPr>
        <w:pStyle w:val="Signature"/>
        <w:rPr>
          <w:sz w:val="22"/>
          <w:szCs w:val="22"/>
        </w:rPr>
      </w:pPr>
    </w:p>
    <w:p w14:paraId="2D46C91D" w14:textId="77777777" w:rsidR="00574C0A" w:rsidRDefault="00574C0A" w:rsidP="00574C0A">
      <w:pPr>
        <w:pStyle w:val="Signature"/>
        <w:rPr>
          <w:sz w:val="22"/>
          <w:szCs w:val="22"/>
        </w:rPr>
      </w:pPr>
      <w:r w:rsidRPr="005C3A73">
        <w:rPr>
          <w:sz w:val="22"/>
          <w:szCs w:val="22"/>
        </w:rPr>
        <w:t>Sincerely.</w:t>
      </w:r>
    </w:p>
    <w:p w14:paraId="0F9E2326" w14:textId="77777777" w:rsidR="00A71BCF" w:rsidRPr="005C3A73" w:rsidRDefault="00A71BCF" w:rsidP="00574C0A">
      <w:pPr>
        <w:pStyle w:val="Signature"/>
        <w:rPr>
          <w:sz w:val="22"/>
          <w:szCs w:val="22"/>
        </w:rPr>
      </w:pPr>
    </w:p>
    <w:p w14:paraId="40B71277" w14:textId="77777777" w:rsidR="00574C0A" w:rsidRPr="005C3A73" w:rsidRDefault="008E7835" w:rsidP="00574C0A">
      <w:pPr>
        <w:pStyle w:val="Signature"/>
        <w:rPr>
          <w:sz w:val="22"/>
          <w:szCs w:val="22"/>
        </w:rPr>
      </w:pPr>
      <w:r>
        <w:rPr>
          <w:noProof/>
        </w:rPr>
        <w:drawing>
          <wp:inline distT="0" distB="0" distL="0" distR="0" wp14:anchorId="3173E370" wp14:editId="45E91D6C">
            <wp:extent cx="2286000" cy="522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8813" cy="523619"/>
                    </a:xfrm>
                    <a:prstGeom prst="rect">
                      <a:avLst/>
                    </a:prstGeom>
                  </pic:spPr>
                </pic:pic>
              </a:graphicData>
            </a:graphic>
          </wp:inline>
        </w:drawing>
      </w:r>
    </w:p>
    <w:p w14:paraId="4A4C38C5" w14:textId="77777777" w:rsidR="00574C0A" w:rsidRPr="005C3A73" w:rsidRDefault="00574C0A" w:rsidP="00574C0A">
      <w:pPr>
        <w:pStyle w:val="Signature"/>
        <w:rPr>
          <w:sz w:val="22"/>
          <w:szCs w:val="22"/>
        </w:rPr>
      </w:pPr>
    </w:p>
    <w:p w14:paraId="692AB9BA" w14:textId="77777777" w:rsidR="00574C0A" w:rsidRPr="005C3A73" w:rsidRDefault="00574C0A" w:rsidP="00574C0A">
      <w:pPr>
        <w:pStyle w:val="Signature"/>
        <w:rPr>
          <w:sz w:val="22"/>
          <w:szCs w:val="22"/>
        </w:rPr>
      </w:pPr>
      <w:r w:rsidRPr="005C3A73">
        <w:rPr>
          <w:sz w:val="22"/>
          <w:szCs w:val="22"/>
        </w:rPr>
        <w:t>John Travis</w:t>
      </w:r>
    </w:p>
    <w:p w14:paraId="2723FE72" w14:textId="77777777" w:rsidR="00574C0A" w:rsidRPr="005C3A73" w:rsidRDefault="00574C0A" w:rsidP="00574C0A">
      <w:pPr>
        <w:pStyle w:val="SignatureJobTitle"/>
        <w:rPr>
          <w:sz w:val="22"/>
          <w:szCs w:val="22"/>
        </w:rPr>
      </w:pPr>
      <w:r w:rsidRPr="005C3A73">
        <w:rPr>
          <w:sz w:val="22"/>
          <w:szCs w:val="22"/>
        </w:rPr>
        <w:t>Vice President and Compliance Strategist</w:t>
      </w:r>
    </w:p>
    <w:p w14:paraId="2AE52824" w14:textId="77777777" w:rsidR="00574C0A" w:rsidRPr="005C3A73" w:rsidRDefault="00574C0A" w:rsidP="00574C0A">
      <w:pPr>
        <w:pStyle w:val="SignatureCompany"/>
        <w:rPr>
          <w:sz w:val="22"/>
          <w:szCs w:val="22"/>
        </w:rPr>
      </w:pPr>
      <w:r w:rsidRPr="005C3A73">
        <w:rPr>
          <w:sz w:val="22"/>
          <w:szCs w:val="22"/>
        </w:rPr>
        <w:t>Cerner Corporation</w:t>
      </w:r>
    </w:p>
    <w:p w14:paraId="3441C6EB" w14:textId="77777777" w:rsidR="00574C0A" w:rsidRPr="005C3A73" w:rsidRDefault="00574C0A" w:rsidP="004D33A6">
      <w:pPr>
        <w:autoSpaceDE w:val="0"/>
        <w:autoSpaceDN w:val="0"/>
        <w:adjustRightInd w:val="0"/>
        <w:rPr>
          <w:rFonts w:ascii="Times New Roman" w:hAnsi="Times New Roman"/>
          <w:sz w:val="22"/>
          <w:szCs w:val="22"/>
        </w:rPr>
      </w:pPr>
    </w:p>
    <w:p w14:paraId="5A78F70B" w14:textId="77777777" w:rsidR="005C3A73" w:rsidRDefault="005C3A73" w:rsidP="005C3A73">
      <w:pPr>
        <w:autoSpaceDE w:val="0"/>
        <w:autoSpaceDN w:val="0"/>
        <w:adjustRightInd w:val="0"/>
        <w:rPr>
          <w:rFonts w:ascii="Times New Roman" w:hAnsi="Times New Roman"/>
          <w:sz w:val="22"/>
          <w:szCs w:val="22"/>
        </w:rPr>
      </w:pPr>
    </w:p>
    <w:p w14:paraId="6DAA3A62" w14:textId="77777777" w:rsidR="00574C0A" w:rsidRDefault="00574C0A" w:rsidP="005C3A73">
      <w:pPr>
        <w:autoSpaceDE w:val="0"/>
        <w:autoSpaceDN w:val="0"/>
        <w:adjustRightInd w:val="0"/>
        <w:rPr>
          <w:rFonts w:ascii="Times New Roman" w:hAnsi="Times New Roman"/>
          <w:sz w:val="22"/>
          <w:szCs w:val="22"/>
        </w:rPr>
      </w:pPr>
    </w:p>
    <w:p w14:paraId="368EB631" w14:textId="77777777" w:rsidR="00574C0A" w:rsidRDefault="00574C0A" w:rsidP="005C3A73">
      <w:pPr>
        <w:autoSpaceDE w:val="0"/>
        <w:autoSpaceDN w:val="0"/>
        <w:adjustRightInd w:val="0"/>
        <w:rPr>
          <w:rFonts w:ascii="Times New Roman" w:hAnsi="Times New Roman"/>
          <w:sz w:val="22"/>
          <w:szCs w:val="22"/>
        </w:rPr>
      </w:pPr>
    </w:p>
    <w:p w14:paraId="1BF0418E" w14:textId="77777777" w:rsidR="00574C0A" w:rsidRDefault="00574C0A" w:rsidP="005C3A73">
      <w:pPr>
        <w:autoSpaceDE w:val="0"/>
        <w:autoSpaceDN w:val="0"/>
        <w:adjustRightInd w:val="0"/>
        <w:rPr>
          <w:rFonts w:ascii="Times New Roman" w:hAnsi="Times New Roman"/>
          <w:sz w:val="22"/>
          <w:szCs w:val="22"/>
        </w:rPr>
      </w:pPr>
    </w:p>
    <w:p w14:paraId="6B0FB090" w14:textId="77777777" w:rsidR="00574C0A" w:rsidRDefault="00574C0A" w:rsidP="005C3A73">
      <w:pPr>
        <w:autoSpaceDE w:val="0"/>
        <w:autoSpaceDN w:val="0"/>
        <w:adjustRightInd w:val="0"/>
        <w:rPr>
          <w:rFonts w:ascii="Times New Roman" w:hAnsi="Times New Roman"/>
          <w:sz w:val="22"/>
          <w:szCs w:val="22"/>
        </w:rPr>
      </w:pPr>
    </w:p>
    <w:p w14:paraId="53F56532" w14:textId="77777777" w:rsidR="00574C0A" w:rsidRDefault="00574C0A" w:rsidP="005C3A73">
      <w:pPr>
        <w:autoSpaceDE w:val="0"/>
        <w:autoSpaceDN w:val="0"/>
        <w:adjustRightInd w:val="0"/>
        <w:rPr>
          <w:rFonts w:ascii="Times New Roman" w:hAnsi="Times New Roman"/>
          <w:sz w:val="22"/>
          <w:szCs w:val="22"/>
        </w:rPr>
      </w:pPr>
    </w:p>
    <w:p w14:paraId="083803C3" w14:textId="77777777" w:rsidR="00574C0A" w:rsidRDefault="00574C0A" w:rsidP="005C3A73">
      <w:pPr>
        <w:autoSpaceDE w:val="0"/>
        <w:autoSpaceDN w:val="0"/>
        <w:adjustRightInd w:val="0"/>
        <w:rPr>
          <w:rFonts w:ascii="Times New Roman" w:hAnsi="Times New Roman"/>
          <w:sz w:val="22"/>
          <w:szCs w:val="22"/>
        </w:rPr>
      </w:pPr>
    </w:p>
    <w:p w14:paraId="67F50616" w14:textId="77777777" w:rsidR="00574C0A" w:rsidRDefault="00574C0A" w:rsidP="005C3A73">
      <w:pPr>
        <w:autoSpaceDE w:val="0"/>
        <w:autoSpaceDN w:val="0"/>
        <w:adjustRightInd w:val="0"/>
        <w:rPr>
          <w:rFonts w:ascii="Times New Roman" w:hAnsi="Times New Roman"/>
          <w:sz w:val="22"/>
          <w:szCs w:val="22"/>
        </w:rPr>
      </w:pPr>
    </w:p>
    <w:p w14:paraId="3DF76750" w14:textId="77777777" w:rsidR="00574C0A" w:rsidRDefault="00574C0A" w:rsidP="005C3A73">
      <w:pPr>
        <w:autoSpaceDE w:val="0"/>
        <w:autoSpaceDN w:val="0"/>
        <w:adjustRightInd w:val="0"/>
        <w:rPr>
          <w:rFonts w:ascii="Times New Roman" w:hAnsi="Times New Roman"/>
          <w:sz w:val="22"/>
          <w:szCs w:val="22"/>
        </w:rPr>
      </w:pPr>
    </w:p>
    <w:p w14:paraId="5743426D" w14:textId="77777777" w:rsidR="00574C0A" w:rsidRDefault="00574C0A" w:rsidP="005C3A73">
      <w:pPr>
        <w:autoSpaceDE w:val="0"/>
        <w:autoSpaceDN w:val="0"/>
        <w:adjustRightInd w:val="0"/>
        <w:rPr>
          <w:rFonts w:ascii="Times New Roman" w:hAnsi="Times New Roman"/>
          <w:sz w:val="22"/>
          <w:szCs w:val="22"/>
        </w:rPr>
      </w:pPr>
    </w:p>
    <w:p w14:paraId="4A582BAF" w14:textId="77777777" w:rsidR="00574C0A" w:rsidRDefault="00574C0A" w:rsidP="005C3A73">
      <w:pPr>
        <w:autoSpaceDE w:val="0"/>
        <w:autoSpaceDN w:val="0"/>
        <w:adjustRightInd w:val="0"/>
        <w:rPr>
          <w:rFonts w:ascii="Times New Roman" w:hAnsi="Times New Roman"/>
          <w:sz w:val="22"/>
          <w:szCs w:val="22"/>
        </w:rPr>
      </w:pPr>
    </w:p>
    <w:p w14:paraId="3390BB7B" w14:textId="77777777" w:rsidR="00574C0A" w:rsidRDefault="00574C0A" w:rsidP="005C3A73">
      <w:pPr>
        <w:autoSpaceDE w:val="0"/>
        <w:autoSpaceDN w:val="0"/>
        <w:adjustRightInd w:val="0"/>
        <w:rPr>
          <w:rFonts w:ascii="Times New Roman" w:hAnsi="Times New Roman"/>
          <w:sz w:val="22"/>
          <w:szCs w:val="22"/>
        </w:rPr>
      </w:pPr>
    </w:p>
    <w:p w14:paraId="52752E88" w14:textId="77777777" w:rsidR="00574C0A" w:rsidRDefault="00574C0A" w:rsidP="005C3A73">
      <w:pPr>
        <w:autoSpaceDE w:val="0"/>
        <w:autoSpaceDN w:val="0"/>
        <w:adjustRightInd w:val="0"/>
        <w:rPr>
          <w:rFonts w:ascii="Times New Roman" w:hAnsi="Times New Roman"/>
          <w:sz w:val="22"/>
          <w:szCs w:val="22"/>
        </w:rPr>
      </w:pPr>
    </w:p>
    <w:p w14:paraId="77D37034" w14:textId="55603F6A" w:rsidR="006F158A" w:rsidRDefault="009E3177" w:rsidP="006F158A">
      <w:pPr>
        <w:pStyle w:val="Heading1"/>
      </w:pPr>
      <w:r>
        <w:t>Section I</w:t>
      </w:r>
      <w:r w:rsidR="0068288E">
        <w:t>I.B.8</w:t>
      </w:r>
      <w:r w:rsidR="006F158A" w:rsidRPr="005C3A73">
        <w:t xml:space="preserve"> – </w:t>
      </w:r>
      <w:r w:rsidR="00194205">
        <w:t xml:space="preserve">E-Prescribing and the Part D Prescription </w:t>
      </w:r>
      <w:r w:rsidR="0068288E">
        <w:t xml:space="preserve">Drug Program; </w:t>
      </w:r>
      <w:r>
        <w:t>Updating Part D E-Prescribing Standards</w:t>
      </w:r>
    </w:p>
    <w:p w14:paraId="058468F7" w14:textId="77777777" w:rsidR="00207126" w:rsidRDefault="00207126" w:rsidP="00207126"/>
    <w:p w14:paraId="0A14B10D" w14:textId="711A9EF0" w:rsidR="001C741B" w:rsidRPr="00290D07" w:rsidRDefault="00207126" w:rsidP="00290D07">
      <w:pPr>
        <w:spacing w:after="200" w:line="276" w:lineRule="auto"/>
        <w:rPr>
          <w:rFonts w:ascii="Times New Roman" w:eastAsia="Calibri" w:hAnsi="Times New Roman"/>
          <w:sz w:val="22"/>
          <w:szCs w:val="22"/>
        </w:rPr>
      </w:pPr>
      <w:r w:rsidRPr="00290D07">
        <w:rPr>
          <w:rFonts w:ascii="Times New Roman" w:eastAsia="Calibri" w:hAnsi="Times New Roman"/>
          <w:sz w:val="22"/>
          <w:szCs w:val="22"/>
        </w:rPr>
        <w:t>Cerner praises the Centers for Medicare and Medicaid Services</w:t>
      </w:r>
      <w:r w:rsidR="00C0569F">
        <w:rPr>
          <w:rFonts w:ascii="Times New Roman" w:eastAsia="Calibri" w:hAnsi="Times New Roman"/>
          <w:sz w:val="22"/>
          <w:szCs w:val="22"/>
        </w:rPr>
        <w:t xml:space="preserve"> (CMS)</w:t>
      </w:r>
      <w:r w:rsidRPr="00290D07">
        <w:rPr>
          <w:rFonts w:ascii="Times New Roman" w:eastAsia="Calibri" w:hAnsi="Times New Roman"/>
          <w:sz w:val="22"/>
          <w:szCs w:val="22"/>
        </w:rPr>
        <w:t xml:space="preserve"> for </w:t>
      </w:r>
      <w:r w:rsidR="001B2F2F" w:rsidRPr="00290D07">
        <w:rPr>
          <w:rFonts w:ascii="Times New Roman" w:eastAsia="Calibri" w:hAnsi="Times New Roman"/>
          <w:sz w:val="22"/>
          <w:szCs w:val="22"/>
        </w:rPr>
        <w:t>its forward thinking in proposing an upgrade in the E-Prescribing Transaction Standards to Version 2017071, as recommended by the N</w:t>
      </w:r>
      <w:r w:rsidR="00C0569F">
        <w:rPr>
          <w:rFonts w:ascii="Times New Roman" w:eastAsia="Calibri" w:hAnsi="Times New Roman"/>
          <w:sz w:val="22"/>
          <w:szCs w:val="22"/>
        </w:rPr>
        <w:t xml:space="preserve">ational </w:t>
      </w:r>
      <w:r w:rsidR="001B2F2F" w:rsidRPr="00290D07">
        <w:rPr>
          <w:rFonts w:ascii="Times New Roman" w:eastAsia="Calibri" w:hAnsi="Times New Roman"/>
          <w:sz w:val="22"/>
          <w:szCs w:val="22"/>
        </w:rPr>
        <w:t>C</w:t>
      </w:r>
      <w:r w:rsidR="00C0569F">
        <w:rPr>
          <w:rFonts w:ascii="Times New Roman" w:eastAsia="Calibri" w:hAnsi="Times New Roman"/>
          <w:sz w:val="22"/>
          <w:szCs w:val="22"/>
        </w:rPr>
        <w:t xml:space="preserve">ouncil </w:t>
      </w:r>
      <w:r w:rsidR="004E4489">
        <w:rPr>
          <w:rFonts w:ascii="Times New Roman" w:eastAsia="Calibri" w:hAnsi="Times New Roman"/>
          <w:sz w:val="22"/>
          <w:szCs w:val="22"/>
        </w:rPr>
        <w:t>for</w:t>
      </w:r>
      <w:r w:rsidR="00C0569F">
        <w:rPr>
          <w:rFonts w:ascii="Times New Roman" w:eastAsia="Calibri" w:hAnsi="Times New Roman"/>
          <w:sz w:val="22"/>
          <w:szCs w:val="22"/>
        </w:rPr>
        <w:t xml:space="preserve"> </w:t>
      </w:r>
      <w:r w:rsidR="001B2F2F" w:rsidRPr="00290D07">
        <w:rPr>
          <w:rFonts w:ascii="Times New Roman" w:eastAsia="Calibri" w:hAnsi="Times New Roman"/>
          <w:sz w:val="22"/>
          <w:szCs w:val="22"/>
        </w:rPr>
        <w:t>P</w:t>
      </w:r>
      <w:r w:rsidR="00C0569F">
        <w:rPr>
          <w:rFonts w:ascii="Times New Roman" w:eastAsia="Calibri" w:hAnsi="Times New Roman"/>
          <w:sz w:val="22"/>
          <w:szCs w:val="22"/>
        </w:rPr>
        <w:t xml:space="preserve">rescription </w:t>
      </w:r>
      <w:r w:rsidR="001B2F2F" w:rsidRPr="00290D07">
        <w:rPr>
          <w:rFonts w:ascii="Times New Roman" w:eastAsia="Calibri" w:hAnsi="Times New Roman"/>
          <w:sz w:val="22"/>
          <w:szCs w:val="22"/>
        </w:rPr>
        <w:t>D</w:t>
      </w:r>
      <w:r w:rsidR="00C0569F">
        <w:rPr>
          <w:rFonts w:ascii="Times New Roman" w:eastAsia="Calibri" w:hAnsi="Times New Roman"/>
          <w:sz w:val="22"/>
          <w:szCs w:val="22"/>
        </w:rPr>
        <w:t xml:space="preserve">rug </w:t>
      </w:r>
      <w:r w:rsidR="001B2F2F" w:rsidRPr="00290D07">
        <w:rPr>
          <w:rFonts w:ascii="Times New Roman" w:eastAsia="Calibri" w:hAnsi="Times New Roman"/>
          <w:sz w:val="22"/>
          <w:szCs w:val="22"/>
        </w:rPr>
        <w:t>P</w:t>
      </w:r>
      <w:r w:rsidR="00C0569F">
        <w:rPr>
          <w:rFonts w:ascii="Times New Roman" w:eastAsia="Calibri" w:hAnsi="Times New Roman"/>
          <w:sz w:val="22"/>
          <w:szCs w:val="22"/>
        </w:rPr>
        <w:t>lans (NCPDP) recognized by CMS as the Standards Development Organization (SDO) for electronic prescribing</w:t>
      </w:r>
      <w:r w:rsidR="001B2F2F" w:rsidRPr="00290D07">
        <w:rPr>
          <w:rFonts w:ascii="Times New Roman" w:eastAsia="Calibri" w:hAnsi="Times New Roman"/>
          <w:sz w:val="22"/>
          <w:szCs w:val="22"/>
        </w:rPr>
        <w:t xml:space="preserve">. As the last officially mandated </w:t>
      </w:r>
      <w:r w:rsidR="00C0569F">
        <w:rPr>
          <w:rFonts w:ascii="Times New Roman" w:eastAsia="Calibri" w:hAnsi="Times New Roman"/>
          <w:sz w:val="22"/>
          <w:szCs w:val="22"/>
        </w:rPr>
        <w:t xml:space="preserve">standards </w:t>
      </w:r>
      <w:r w:rsidR="001B2F2F" w:rsidRPr="00290D07">
        <w:rPr>
          <w:rFonts w:ascii="Times New Roman" w:eastAsia="Calibri" w:hAnsi="Times New Roman"/>
          <w:sz w:val="22"/>
          <w:szCs w:val="22"/>
        </w:rPr>
        <w:t>upgrade took place in 2013, it is our belief that an upgrade will benefit the industry and is a logical step in the progression of Health Information Technology. A</w:t>
      </w:r>
      <w:r w:rsidR="00A62243">
        <w:rPr>
          <w:rFonts w:ascii="Times New Roman" w:eastAsia="Calibri" w:hAnsi="Times New Roman"/>
          <w:sz w:val="22"/>
          <w:szCs w:val="22"/>
        </w:rPr>
        <w:t xml:space="preserve">dditionally, Cerner </w:t>
      </w:r>
      <w:r w:rsidR="001B2F2F" w:rsidRPr="00290D07">
        <w:rPr>
          <w:rFonts w:ascii="Times New Roman" w:eastAsia="Calibri" w:hAnsi="Times New Roman"/>
          <w:sz w:val="22"/>
          <w:szCs w:val="22"/>
        </w:rPr>
        <w:t xml:space="preserve">applauds the agency’s foresight in </w:t>
      </w:r>
      <w:r w:rsidR="00A62243">
        <w:rPr>
          <w:rFonts w:ascii="Times New Roman" w:eastAsia="Calibri" w:hAnsi="Times New Roman"/>
          <w:sz w:val="22"/>
          <w:szCs w:val="22"/>
        </w:rPr>
        <w:t>addressing</w:t>
      </w:r>
      <w:r w:rsidR="001B2F2F" w:rsidRPr="00290D07">
        <w:rPr>
          <w:rFonts w:ascii="Times New Roman" w:eastAsia="Calibri" w:hAnsi="Times New Roman"/>
          <w:sz w:val="22"/>
          <w:szCs w:val="22"/>
        </w:rPr>
        <w:t xml:space="preserve"> the 9 additional transactions which allow for the additional efficiencies within the electronic prescribing process. </w:t>
      </w:r>
    </w:p>
    <w:p w14:paraId="5D442E32" w14:textId="00881F0F" w:rsidR="006F158A" w:rsidRPr="00290D07" w:rsidRDefault="001C741B" w:rsidP="00290D07">
      <w:pPr>
        <w:spacing w:after="200" w:line="276" w:lineRule="auto"/>
        <w:rPr>
          <w:rFonts w:ascii="Times New Roman" w:eastAsia="Calibri" w:hAnsi="Times New Roman"/>
          <w:sz w:val="22"/>
          <w:szCs w:val="22"/>
        </w:rPr>
      </w:pPr>
      <w:r w:rsidRPr="00290D07">
        <w:rPr>
          <w:rFonts w:ascii="Times New Roman" w:eastAsia="Calibri" w:hAnsi="Times New Roman"/>
          <w:sz w:val="22"/>
          <w:szCs w:val="22"/>
        </w:rPr>
        <w:t xml:space="preserve">As a vendor of software that contains functionality for both prescribing and dispensing, we would like to provide the following comments </w:t>
      </w:r>
      <w:r w:rsidR="00F10773" w:rsidRPr="00290D07">
        <w:rPr>
          <w:rFonts w:ascii="Times New Roman" w:eastAsia="Calibri" w:hAnsi="Times New Roman"/>
          <w:sz w:val="22"/>
          <w:szCs w:val="22"/>
        </w:rPr>
        <w:t>in support of influencing strong policy- making.</w:t>
      </w:r>
    </w:p>
    <w:p w14:paraId="1BAD223C" w14:textId="77777777" w:rsidR="00127311" w:rsidRDefault="00127311" w:rsidP="00354251">
      <w:pPr>
        <w:numPr>
          <w:ilvl w:val="0"/>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ONC Interoperability Standards Advisory</w:t>
      </w:r>
    </w:p>
    <w:p w14:paraId="5C072B1E" w14:textId="7E7918CB" w:rsidR="00127311" w:rsidRPr="00127311" w:rsidRDefault="00ED6F94" w:rsidP="00127311">
      <w:pPr>
        <w:spacing w:after="200" w:line="276" w:lineRule="auto"/>
        <w:ind w:left="405"/>
        <w:rPr>
          <w:rFonts w:ascii="Times New Roman" w:eastAsia="Calibri" w:hAnsi="Times New Roman"/>
          <w:sz w:val="22"/>
          <w:szCs w:val="22"/>
        </w:rPr>
      </w:pPr>
      <w:r>
        <w:rPr>
          <w:rFonts w:ascii="Times New Roman" w:eastAsia="Calibri" w:hAnsi="Times New Roman"/>
          <w:sz w:val="22"/>
          <w:szCs w:val="22"/>
        </w:rPr>
        <w:t>The proposal to officially update the electronic prescribing standard to SCRIPT 201</w:t>
      </w:r>
      <w:r w:rsidR="00A62243">
        <w:rPr>
          <w:rFonts w:ascii="Times New Roman" w:eastAsia="Calibri" w:hAnsi="Times New Roman"/>
          <w:sz w:val="22"/>
          <w:szCs w:val="22"/>
        </w:rPr>
        <w:t>7071 did not surface through</w:t>
      </w:r>
      <w:r>
        <w:rPr>
          <w:rFonts w:ascii="Times New Roman" w:eastAsia="Calibri" w:hAnsi="Times New Roman"/>
          <w:sz w:val="22"/>
          <w:szCs w:val="22"/>
        </w:rPr>
        <w:t xml:space="preserve"> ONC</w:t>
      </w:r>
      <w:r w:rsidR="00A62243">
        <w:rPr>
          <w:rFonts w:ascii="Times New Roman" w:eastAsia="Calibri" w:hAnsi="Times New Roman"/>
          <w:sz w:val="22"/>
          <w:szCs w:val="22"/>
        </w:rPr>
        <w:t>’s</w:t>
      </w:r>
      <w:r>
        <w:rPr>
          <w:rFonts w:ascii="Times New Roman" w:eastAsia="Calibri" w:hAnsi="Times New Roman"/>
          <w:sz w:val="22"/>
          <w:szCs w:val="22"/>
        </w:rPr>
        <w:t xml:space="preserve"> Interoperability Standards Advisory</w:t>
      </w:r>
      <w:r w:rsidR="004E4489">
        <w:rPr>
          <w:rFonts w:ascii="Times New Roman" w:eastAsia="Calibri" w:hAnsi="Times New Roman"/>
          <w:sz w:val="22"/>
          <w:szCs w:val="22"/>
        </w:rPr>
        <w:t xml:space="preserve"> (ISA)</w:t>
      </w:r>
      <w:r>
        <w:rPr>
          <w:rFonts w:ascii="Times New Roman" w:eastAsia="Calibri" w:hAnsi="Times New Roman"/>
          <w:sz w:val="22"/>
          <w:szCs w:val="22"/>
        </w:rPr>
        <w:t xml:space="preserve">, and we feel it necessary to call attention to the </w:t>
      </w:r>
      <w:r w:rsidR="00A62243">
        <w:rPr>
          <w:rFonts w:ascii="Times New Roman" w:eastAsia="Calibri" w:hAnsi="Times New Roman"/>
          <w:sz w:val="22"/>
          <w:szCs w:val="22"/>
        </w:rPr>
        <w:t>absence of inclusion in</w:t>
      </w:r>
      <w:r>
        <w:rPr>
          <w:rFonts w:ascii="Times New Roman" w:eastAsia="Calibri" w:hAnsi="Times New Roman"/>
          <w:sz w:val="22"/>
          <w:szCs w:val="22"/>
        </w:rPr>
        <w:t xml:space="preserve"> ONC</w:t>
      </w:r>
      <w:r w:rsidR="00A62243">
        <w:rPr>
          <w:rFonts w:ascii="Times New Roman" w:eastAsia="Calibri" w:hAnsi="Times New Roman"/>
          <w:sz w:val="22"/>
          <w:szCs w:val="22"/>
        </w:rPr>
        <w:t>’s 2017</w:t>
      </w:r>
      <w:r w:rsidR="00A03D06">
        <w:rPr>
          <w:rFonts w:ascii="Times New Roman" w:eastAsia="Calibri" w:hAnsi="Times New Roman"/>
          <w:sz w:val="22"/>
          <w:szCs w:val="22"/>
        </w:rPr>
        <w:t xml:space="preserve"> or 2018</w:t>
      </w:r>
      <w:r>
        <w:rPr>
          <w:rFonts w:ascii="Times New Roman" w:eastAsia="Calibri" w:hAnsi="Times New Roman"/>
          <w:sz w:val="22"/>
          <w:szCs w:val="22"/>
        </w:rPr>
        <w:t xml:space="preserve"> </w:t>
      </w:r>
      <w:r w:rsidR="00194205">
        <w:rPr>
          <w:rFonts w:ascii="Times New Roman" w:eastAsia="Calibri" w:hAnsi="Times New Roman"/>
          <w:sz w:val="22"/>
          <w:szCs w:val="22"/>
        </w:rPr>
        <w:t>ISA</w:t>
      </w:r>
      <w:r w:rsidR="00A03D06">
        <w:rPr>
          <w:rFonts w:ascii="Times New Roman" w:eastAsia="Calibri" w:hAnsi="Times New Roman"/>
          <w:sz w:val="22"/>
          <w:szCs w:val="22"/>
        </w:rPr>
        <w:t>s</w:t>
      </w:r>
      <w:r>
        <w:rPr>
          <w:rFonts w:ascii="Times New Roman" w:eastAsia="Calibri" w:hAnsi="Times New Roman"/>
          <w:sz w:val="22"/>
          <w:szCs w:val="22"/>
        </w:rPr>
        <w:t>.</w:t>
      </w:r>
      <w:r w:rsidR="00C0569F">
        <w:rPr>
          <w:rFonts w:ascii="Times New Roman" w:eastAsia="Calibri" w:hAnsi="Times New Roman"/>
          <w:sz w:val="22"/>
          <w:szCs w:val="22"/>
        </w:rPr>
        <w:t xml:space="preserve"> We understand that there is no requirement that new standards adoption first be identified through the ONC ISA, but we feel strongly that the indust</w:t>
      </w:r>
      <w:r w:rsidR="00A62243">
        <w:rPr>
          <w:rFonts w:ascii="Times New Roman" w:eastAsia="Calibri" w:hAnsi="Times New Roman"/>
          <w:sz w:val="22"/>
          <w:szCs w:val="22"/>
        </w:rPr>
        <w:t>ry should be able to rely on</w:t>
      </w:r>
      <w:r w:rsidR="00C0569F">
        <w:rPr>
          <w:rFonts w:ascii="Times New Roman" w:eastAsia="Calibri" w:hAnsi="Times New Roman"/>
          <w:sz w:val="22"/>
          <w:szCs w:val="22"/>
        </w:rPr>
        <w:t xml:space="preserve"> ONC</w:t>
      </w:r>
      <w:r w:rsidR="00A62243">
        <w:rPr>
          <w:rFonts w:ascii="Times New Roman" w:eastAsia="Calibri" w:hAnsi="Times New Roman"/>
          <w:sz w:val="22"/>
          <w:szCs w:val="22"/>
        </w:rPr>
        <w:t>’s</w:t>
      </w:r>
      <w:r w:rsidR="00C0569F">
        <w:rPr>
          <w:rFonts w:ascii="Times New Roman" w:eastAsia="Calibri" w:hAnsi="Times New Roman"/>
          <w:sz w:val="22"/>
          <w:szCs w:val="22"/>
        </w:rPr>
        <w:t xml:space="preserve"> ISA as an advanced bar</w:t>
      </w:r>
      <w:r w:rsidR="004E4489">
        <w:rPr>
          <w:rFonts w:ascii="Times New Roman" w:eastAsia="Calibri" w:hAnsi="Times New Roman"/>
          <w:sz w:val="22"/>
          <w:szCs w:val="22"/>
        </w:rPr>
        <w:t>o</w:t>
      </w:r>
      <w:r w:rsidR="00C0569F">
        <w:rPr>
          <w:rFonts w:ascii="Times New Roman" w:eastAsia="Calibri" w:hAnsi="Times New Roman"/>
          <w:sz w:val="22"/>
          <w:szCs w:val="22"/>
        </w:rPr>
        <w:t xml:space="preserve">meter for new standards adoption. We encourage CMS to work with ONC in this manner in the future. </w:t>
      </w:r>
    </w:p>
    <w:p w14:paraId="1A0DF724" w14:textId="77777777" w:rsidR="00354251" w:rsidRDefault="002C1FFE" w:rsidP="00354251">
      <w:pPr>
        <w:numPr>
          <w:ilvl w:val="0"/>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Transition Period/Voluntary Adoption</w:t>
      </w:r>
    </w:p>
    <w:p w14:paraId="5D8C3323" w14:textId="22B8C203" w:rsidR="00201CF2" w:rsidRDefault="009246E8" w:rsidP="00201CF2">
      <w:pPr>
        <w:spacing w:after="200" w:line="276" w:lineRule="auto"/>
        <w:ind w:left="405"/>
        <w:rPr>
          <w:rFonts w:ascii="Times New Roman" w:eastAsia="Calibri" w:hAnsi="Times New Roman"/>
          <w:sz w:val="22"/>
          <w:szCs w:val="22"/>
        </w:rPr>
      </w:pPr>
      <w:r>
        <w:rPr>
          <w:rFonts w:ascii="Times New Roman" w:eastAsia="Calibri" w:hAnsi="Times New Roman"/>
          <w:sz w:val="22"/>
          <w:szCs w:val="22"/>
        </w:rPr>
        <w:t xml:space="preserve">Within </w:t>
      </w:r>
      <w:r w:rsidR="0019241B">
        <w:rPr>
          <w:rFonts w:ascii="Times New Roman" w:eastAsia="Calibri" w:hAnsi="Times New Roman"/>
          <w:sz w:val="22"/>
          <w:szCs w:val="22"/>
        </w:rPr>
        <w:t>subsection b. Regulatory History, CMS</w:t>
      </w:r>
      <w:r>
        <w:rPr>
          <w:rFonts w:ascii="Times New Roman" w:eastAsia="Calibri" w:hAnsi="Times New Roman"/>
          <w:sz w:val="22"/>
          <w:szCs w:val="22"/>
        </w:rPr>
        <w:t xml:space="preserve"> </w:t>
      </w:r>
      <w:r w:rsidR="0019241B">
        <w:rPr>
          <w:rFonts w:ascii="Times New Roman" w:eastAsia="Calibri" w:hAnsi="Times New Roman"/>
          <w:sz w:val="22"/>
          <w:szCs w:val="22"/>
        </w:rPr>
        <w:t>steps through the previous adoptions of E-Prescribing Standards, which has consistently provided</w:t>
      </w:r>
      <w:r w:rsidR="00A62243">
        <w:rPr>
          <w:rFonts w:ascii="Times New Roman" w:eastAsia="Calibri" w:hAnsi="Times New Roman"/>
          <w:sz w:val="22"/>
          <w:szCs w:val="22"/>
        </w:rPr>
        <w:t>, in the past,</w:t>
      </w:r>
      <w:r w:rsidR="0019241B">
        <w:rPr>
          <w:rFonts w:ascii="Times New Roman" w:eastAsia="Calibri" w:hAnsi="Times New Roman"/>
          <w:sz w:val="22"/>
          <w:szCs w:val="22"/>
        </w:rPr>
        <w:t xml:space="preserve"> a 24 month transition period beginning upon release of the final rule for voluntary adoption and</w:t>
      </w:r>
      <w:r w:rsidR="00A62243">
        <w:rPr>
          <w:rFonts w:ascii="Times New Roman" w:eastAsia="Calibri" w:hAnsi="Times New Roman"/>
          <w:sz w:val="22"/>
          <w:szCs w:val="22"/>
        </w:rPr>
        <w:t xml:space="preserve"> upgrade to the new version, while</w:t>
      </w:r>
      <w:r w:rsidR="0019241B">
        <w:rPr>
          <w:rFonts w:ascii="Times New Roman" w:eastAsia="Calibri" w:hAnsi="Times New Roman"/>
          <w:sz w:val="22"/>
          <w:szCs w:val="22"/>
        </w:rPr>
        <w:t xml:space="preserve"> allowing for use of the previous version as well. Finally, a 12 month notification was provided for the retirement of the previous version, and mandatory adoption of the new version. For instance, final rulemaking on June 23</w:t>
      </w:r>
      <w:r w:rsidR="0019241B" w:rsidRPr="0019241B">
        <w:rPr>
          <w:rFonts w:ascii="Times New Roman" w:eastAsia="Calibri" w:hAnsi="Times New Roman"/>
          <w:sz w:val="22"/>
          <w:szCs w:val="22"/>
          <w:vertAlign w:val="superscript"/>
        </w:rPr>
        <w:t>rd</w:t>
      </w:r>
      <w:r w:rsidR="0019241B">
        <w:rPr>
          <w:rFonts w:ascii="Times New Roman" w:eastAsia="Calibri" w:hAnsi="Times New Roman"/>
          <w:sz w:val="22"/>
          <w:szCs w:val="22"/>
        </w:rPr>
        <w:t xml:space="preserve">, 2006 recognized </w:t>
      </w:r>
      <w:r w:rsidR="00A62243">
        <w:rPr>
          <w:rFonts w:ascii="Times New Roman" w:eastAsia="Calibri" w:hAnsi="Times New Roman"/>
          <w:sz w:val="22"/>
          <w:szCs w:val="22"/>
        </w:rPr>
        <w:t>SCRIPT</w:t>
      </w:r>
      <w:r w:rsidR="0019241B">
        <w:rPr>
          <w:rFonts w:ascii="Times New Roman" w:eastAsia="Calibri" w:hAnsi="Times New Roman"/>
          <w:sz w:val="22"/>
          <w:szCs w:val="22"/>
        </w:rPr>
        <w:t xml:space="preserve"> 8.1 as an update to </w:t>
      </w:r>
      <w:r w:rsidR="00A62243">
        <w:rPr>
          <w:rFonts w:ascii="Times New Roman" w:eastAsia="Calibri" w:hAnsi="Times New Roman"/>
          <w:sz w:val="22"/>
          <w:szCs w:val="22"/>
        </w:rPr>
        <w:t>SCRIPT</w:t>
      </w:r>
      <w:r w:rsidR="00C0569F">
        <w:rPr>
          <w:rFonts w:ascii="Times New Roman" w:eastAsia="Calibri" w:hAnsi="Times New Roman"/>
          <w:sz w:val="22"/>
          <w:szCs w:val="22"/>
        </w:rPr>
        <w:t xml:space="preserve"> </w:t>
      </w:r>
      <w:r w:rsidR="0019241B">
        <w:rPr>
          <w:rFonts w:ascii="Times New Roman" w:eastAsia="Calibri" w:hAnsi="Times New Roman"/>
          <w:sz w:val="22"/>
          <w:szCs w:val="22"/>
        </w:rPr>
        <w:t xml:space="preserve">5.0, with a voluntary adoption, and final rulemaking released on April 7, 2008 mandated retirement of 5.0 on April 1, 2009. </w:t>
      </w:r>
      <w:r w:rsidR="00A62243">
        <w:rPr>
          <w:rFonts w:ascii="Times New Roman" w:eastAsia="Calibri" w:hAnsi="Times New Roman"/>
          <w:sz w:val="22"/>
          <w:szCs w:val="22"/>
        </w:rPr>
        <w:t>Subsequently</w:t>
      </w:r>
      <w:r w:rsidR="00BA2B17">
        <w:rPr>
          <w:rFonts w:ascii="Times New Roman" w:eastAsia="Calibri" w:hAnsi="Times New Roman"/>
          <w:sz w:val="22"/>
          <w:szCs w:val="22"/>
        </w:rPr>
        <w:t xml:space="preserve">, on July 1, 2010, </w:t>
      </w:r>
      <w:r w:rsidR="00A62243">
        <w:rPr>
          <w:rFonts w:ascii="Times New Roman" w:eastAsia="Calibri" w:hAnsi="Times New Roman"/>
          <w:sz w:val="22"/>
          <w:szCs w:val="22"/>
        </w:rPr>
        <w:t>SCRIPT</w:t>
      </w:r>
      <w:r w:rsidR="00BA2B17">
        <w:rPr>
          <w:rFonts w:ascii="Times New Roman" w:eastAsia="Calibri" w:hAnsi="Times New Roman"/>
          <w:sz w:val="22"/>
          <w:szCs w:val="22"/>
        </w:rPr>
        <w:t xml:space="preserve"> 10.6 was recognized as the </w:t>
      </w:r>
      <w:r w:rsidR="00C0569F">
        <w:rPr>
          <w:rFonts w:ascii="Times New Roman" w:eastAsia="Calibri" w:hAnsi="Times New Roman"/>
          <w:sz w:val="22"/>
          <w:szCs w:val="22"/>
        </w:rPr>
        <w:t xml:space="preserve">successor </w:t>
      </w:r>
      <w:r w:rsidR="00BA2B17">
        <w:rPr>
          <w:rFonts w:ascii="Times New Roman" w:eastAsia="Calibri" w:hAnsi="Times New Roman"/>
          <w:sz w:val="22"/>
          <w:szCs w:val="22"/>
        </w:rPr>
        <w:t>of</w:t>
      </w:r>
      <w:r w:rsidR="00A62243">
        <w:rPr>
          <w:rFonts w:ascii="Times New Roman" w:eastAsia="Calibri" w:hAnsi="Times New Roman"/>
          <w:sz w:val="22"/>
          <w:szCs w:val="22"/>
        </w:rPr>
        <w:t xml:space="preserve"> version</w:t>
      </w:r>
      <w:r w:rsidR="00BA2B17">
        <w:rPr>
          <w:rFonts w:ascii="Times New Roman" w:eastAsia="Calibri" w:hAnsi="Times New Roman"/>
          <w:sz w:val="22"/>
          <w:szCs w:val="22"/>
        </w:rPr>
        <w:t xml:space="preserve"> 8.1, with</w:t>
      </w:r>
      <w:r w:rsidR="00A62243">
        <w:rPr>
          <w:rFonts w:ascii="Times New Roman" w:eastAsia="Calibri" w:hAnsi="Times New Roman"/>
          <w:sz w:val="22"/>
          <w:szCs w:val="22"/>
        </w:rPr>
        <w:t xml:space="preserve"> version</w:t>
      </w:r>
      <w:r w:rsidR="00BA2B17">
        <w:rPr>
          <w:rFonts w:ascii="Times New Roman" w:eastAsia="Calibri" w:hAnsi="Times New Roman"/>
          <w:sz w:val="22"/>
          <w:szCs w:val="22"/>
        </w:rPr>
        <w:t xml:space="preserve"> 8.1 being retired on November 1, 2013. CMS has requested comment on the retirement of version 10.6 on December 21, 2018 and the official adoption of 2017071 on January 1, 2019. Cerner offers the following comments and perspective regarding this expedited timeline for adoption</w:t>
      </w:r>
      <w:r w:rsidR="00C0569F">
        <w:rPr>
          <w:rFonts w:ascii="Times New Roman" w:eastAsia="Calibri" w:hAnsi="Times New Roman"/>
          <w:sz w:val="22"/>
          <w:szCs w:val="22"/>
        </w:rPr>
        <w:t xml:space="preserve"> without consideration for a “dual use” of </w:t>
      </w:r>
      <w:r w:rsidR="00A62243">
        <w:rPr>
          <w:rFonts w:ascii="Times New Roman" w:eastAsia="Calibri" w:hAnsi="Times New Roman"/>
          <w:sz w:val="22"/>
          <w:szCs w:val="22"/>
        </w:rPr>
        <w:t>SCRIPT</w:t>
      </w:r>
      <w:r w:rsidR="00C0569F">
        <w:rPr>
          <w:rFonts w:ascii="Times New Roman" w:eastAsia="Calibri" w:hAnsi="Times New Roman"/>
          <w:sz w:val="22"/>
          <w:szCs w:val="22"/>
        </w:rPr>
        <w:t xml:space="preserve"> 10.6 and </w:t>
      </w:r>
      <w:r w:rsidR="00A62243">
        <w:rPr>
          <w:rFonts w:ascii="Times New Roman" w:eastAsia="Calibri" w:hAnsi="Times New Roman"/>
          <w:sz w:val="22"/>
          <w:szCs w:val="22"/>
        </w:rPr>
        <w:t xml:space="preserve">SCRIPT </w:t>
      </w:r>
      <w:r w:rsidR="00C0569F">
        <w:rPr>
          <w:rFonts w:ascii="Times New Roman" w:eastAsia="Calibri" w:hAnsi="Times New Roman"/>
          <w:sz w:val="22"/>
          <w:szCs w:val="22"/>
        </w:rPr>
        <w:t>2017071.</w:t>
      </w:r>
    </w:p>
    <w:p w14:paraId="6475EBD5" w14:textId="07377476" w:rsidR="00BA2B17" w:rsidRDefault="00BA2B17" w:rsidP="00201CF2">
      <w:pPr>
        <w:spacing w:after="200" w:line="276" w:lineRule="auto"/>
        <w:ind w:left="405"/>
        <w:rPr>
          <w:rFonts w:ascii="Times New Roman" w:eastAsia="Calibri" w:hAnsi="Times New Roman"/>
          <w:sz w:val="22"/>
          <w:szCs w:val="22"/>
        </w:rPr>
      </w:pPr>
      <w:r w:rsidRPr="00201CF2">
        <w:rPr>
          <w:rFonts w:ascii="Times New Roman" w:eastAsia="Calibri" w:hAnsi="Times New Roman"/>
          <w:sz w:val="22"/>
          <w:szCs w:val="22"/>
        </w:rPr>
        <w:t>Cerner suggests CMS provide a voluntary 24-month</w:t>
      </w:r>
      <w:r w:rsidR="00A62243">
        <w:rPr>
          <w:rFonts w:ascii="Times New Roman" w:eastAsia="Calibri" w:hAnsi="Times New Roman"/>
          <w:sz w:val="22"/>
          <w:szCs w:val="22"/>
        </w:rPr>
        <w:t xml:space="preserve"> adoption and</w:t>
      </w:r>
      <w:r w:rsidRPr="00201CF2">
        <w:rPr>
          <w:rFonts w:ascii="Times New Roman" w:eastAsia="Calibri" w:hAnsi="Times New Roman"/>
          <w:sz w:val="22"/>
          <w:szCs w:val="22"/>
        </w:rPr>
        <w:t xml:space="preserve"> transition period, effective on the date the final rule is released. While we understand the desire of the agency to expedite adoption of SCRIPT 2017071, and further streamline the adoption process to avoid interim rule-making as was </w:t>
      </w:r>
      <w:r w:rsidRPr="00201CF2">
        <w:rPr>
          <w:rFonts w:ascii="Times New Roman" w:eastAsia="Calibri" w:hAnsi="Times New Roman"/>
          <w:sz w:val="22"/>
          <w:szCs w:val="22"/>
        </w:rPr>
        <w:lastRenderedPageBreak/>
        <w:t>included in previous upgrades,</w:t>
      </w:r>
      <w:r w:rsidR="00C0569F">
        <w:rPr>
          <w:rFonts w:ascii="Times New Roman" w:eastAsia="Calibri" w:hAnsi="Times New Roman"/>
          <w:sz w:val="22"/>
          <w:szCs w:val="22"/>
        </w:rPr>
        <w:t xml:space="preserve"> we believe the</w:t>
      </w:r>
      <w:r w:rsidRPr="00201CF2">
        <w:rPr>
          <w:rFonts w:ascii="Times New Roman" w:eastAsia="Calibri" w:hAnsi="Times New Roman"/>
          <w:sz w:val="22"/>
          <w:szCs w:val="22"/>
        </w:rPr>
        <w:t xml:space="preserve"> industry will be unable to undertake the enormity of this upgrade i</w:t>
      </w:r>
      <w:r w:rsidR="00201CF2" w:rsidRPr="00201CF2">
        <w:rPr>
          <w:rFonts w:ascii="Times New Roman" w:eastAsia="Calibri" w:hAnsi="Times New Roman"/>
          <w:sz w:val="22"/>
          <w:szCs w:val="22"/>
        </w:rPr>
        <w:t>n the p</w:t>
      </w:r>
      <w:r w:rsidR="00A62243">
        <w:rPr>
          <w:rFonts w:ascii="Times New Roman" w:eastAsia="Calibri" w:hAnsi="Times New Roman"/>
          <w:sz w:val="22"/>
          <w:szCs w:val="22"/>
        </w:rPr>
        <w:t xml:space="preserve">roposed </w:t>
      </w:r>
      <w:r w:rsidR="00201CF2" w:rsidRPr="00201CF2">
        <w:rPr>
          <w:rFonts w:ascii="Times New Roman" w:eastAsia="Calibri" w:hAnsi="Times New Roman"/>
          <w:sz w:val="22"/>
          <w:szCs w:val="22"/>
        </w:rPr>
        <w:t>period</w:t>
      </w:r>
      <w:r w:rsidR="00A62243">
        <w:rPr>
          <w:rFonts w:ascii="Times New Roman" w:eastAsia="Calibri" w:hAnsi="Times New Roman"/>
          <w:sz w:val="22"/>
          <w:szCs w:val="22"/>
        </w:rPr>
        <w:t xml:space="preserve"> that is less than 12 months after a final rule would be issued</w:t>
      </w:r>
      <w:r w:rsidR="00201CF2" w:rsidRPr="00201CF2">
        <w:rPr>
          <w:rFonts w:ascii="Times New Roman" w:eastAsia="Calibri" w:hAnsi="Times New Roman"/>
          <w:sz w:val="22"/>
          <w:szCs w:val="22"/>
        </w:rPr>
        <w:t>. There are many dependencies within the electronic prescribing process</w:t>
      </w:r>
      <w:r w:rsidR="00A62243">
        <w:rPr>
          <w:rFonts w:ascii="Times New Roman" w:eastAsia="Calibri" w:hAnsi="Times New Roman"/>
          <w:sz w:val="22"/>
          <w:szCs w:val="22"/>
        </w:rPr>
        <w:t>, across multiple stakeholders,</w:t>
      </w:r>
      <w:r w:rsidR="00201CF2" w:rsidRPr="00201CF2">
        <w:rPr>
          <w:rFonts w:ascii="Times New Roman" w:eastAsia="Calibri" w:hAnsi="Times New Roman"/>
          <w:sz w:val="22"/>
          <w:szCs w:val="22"/>
        </w:rPr>
        <w:t xml:space="preserve"> that require additional time for an effective upgrade.</w:t>
      </w:r>
    </w:p>
    <w:p w14:paraId="7CC0781C" w14:textId="23CC3385" w:rsidR="00290D07" w:rsidRPr="00290D07" w:rsidRDefault="00290D07" w:rsidP="00290D07">
      <w:pPr>
        <w:pStyle w:val="ListParagraph"/>
        <w:ind w:left="405"/>
        <w:rPr>
          <w:rFonts w:ascii="Times New Roman" w:eastAsia="Calibri" w:hAnsi="Times New Roman" w:cs="Times New Roman"/>
        </w:rPr>
      </w:pPr>
      <w:r>
        <w:rPr>
          <w:rFonts w:ascii="Times New Roman" w:eastAsia="Calibri" w:hAnsi="Times New Roman" w:cs="Times New Roman"/>
        </w:rPr>
        <w:t xml:space="preserve">Additionally, in terms of transaction adoption, </w:t>
      </w:r>
      <w:r w:rsidRPr="0021215C">
        <w:rPr>
          <w:rFonts w:ascii="Times New Roman" w:eastAsia="Calibri" w:hAnsi="Times New Roman" w:cs="Times New Roman"/>
        </w:rPr>
        <w:t xml:space="preserve">previous transitions allowed the opportunity for </w:t>
      </w:r>
      <w:r w:rsidR="00A62243">
        <w:rPr>
          <w:rFonts w:ascii="Times New Roman" w:eastAsia="Calibri" w:hAnsi="Times New Roman" w:cs="Times New Roman"/>
        </w:rPr>
        <w:t>providers</w:t>
      </w:r>
      <w:r w:rsidRPr="0021215C">
        <w:rPr>
          <w:rFonts w:ascii="Times New Roman" w:eastAsia="Calibri" w:hAnsi="Times New Roman" w:cs="Times New Roman"/>
        </w:rPr>
        <w:t xml:space="preserve"> to </w:t>
      </w:r>
      <w:r w:rsidR="007C04F9" w:rsidRPr="0021215C">
        <w:rPr>
          <w:rFonts w:ascii="Times New Roman" w:eastAsia="Calibri" w:hAnsi="Times New Roman" w:cs="Times New Roman"/>
        </w:rPr>
        <w:t>deliver</w:t>
      </w:r>
      <w:r w:rsidRPr="0021215C">
        <w:rPr>
          <w:rFonts w:ascii="Times New Roman" w:eastAsia="Calibri" w:hAnsi="Times New Roman" w:cs="Times New Roman"/>
        </w:rPr>
        <w:t xml:space="preserve"> feedback</w:t>
      </w:r>
      <w:r>
        <w:rPr>
          <w:rFonts w:ascii="Times New Roman" w:eastAsia="Calibri" w:hAnsi="Times New Roman" w:cs="Times New Roman"/>
        </w:rPr>
        <w:t xml:space="preserve"> to vendors</w:t>
      </w:r>
      <w:r w:rsidRPr="0021215C">
        <w:rPr>
          <w:rFonts w:ascii="Times New Roman" w:eastAsia="Calibri" w:hAnsi="Times New Roman" w:cs="Times New Roman"/>
        </w:rPr>
        <w:t xml:space="preserve"> on what transactions would be needed</w:t>
      </w:r>
      <w:r w:rsidR="007C04F9">
        <w:rPr>
          <w:rFonts w:ascii="Times New Roman" w:eastAsia="Calibri" w:hAnsi="Times New Roman" w:cs="Times New Roman"/>
        </w:rPr>
        <w:t xml:space="preserve"> for their practice, reducing</w:t>
      </w:r>
      <w:r w:rsidRPr="0021215C">
        <w:rPr>
          <w:rFonts w:ascii="Times New Roman" w:eastAsia="Calibri" w:hAnsi="Times New Roman" w:cs="Times New Roman"/>
        </w:rPr>
        <w:t xml:space="preserve"> the burden of adoption</w:t>
      </w:r>
      <w:r>
        <w:rPr>
          <w:rFonts w:ascii="Times New Roman" w:eastAsia="Calibri" w:hAnsi="Times New Roman" w:cs="Times New Roman"/>
        </w:rPr>
        <w:t xml:space="preserve"> as only applicable transactions need be supported by vendors</w:t>
      </w:r>
      <w:r w:rsidR="007C04F9">
        <w:rPr>
          <w:rFonts w:ascii="Times New Roman" w:eastAsia="Calibri" w:hAnsi="Times New Roman" w:cs="Times New Roman"/>
        </w:rPr>
        <w:t>, and implemented by providers</w:t>
      </w:r>
      <w:r w:rsidRPr="0021215C">
        <w:rPr>
          <w:rFonts w:ascii="Times New Roman" w:eastAsia="Calibri" w:hAnsi="Times New Roman" w:cs="Times New Roman"/>
        </w:rPr>
        <w:t xml:space="preserve">. For this transition, feedback must be </w:t>
      </w:r>
      <w:r w:rsidR="007C04F9">
        <w:rPr>
          <w:rFonts w:ascii="Times New Roman" w:eastAsia="Calibri" w:hAnsi="Times New Roman" w:cs="Times New Roman"/>
        </w:rPr>
        <w:t>obtained</w:t>
      </w:r>
      <w:r w:rsidRPr="0021215C">
        <w:rPr>
          <w:rFonts w:ascii="Times New Roman" w:eastAsia="Calibri" w:hAnsi="Times New Roman" w:cs="Times New Roman"/>
        </w:rPr>
        <w:t xml:space="preserve"> at a much faster pace,</w:t>
      </w:r>
      <w:r w:rsidR="007C04F9">
        <w:rPr>
          <w:rFonts w:ascii="Times New Roman" w:eastAsia="Calibri" w:hAnsi="Times New Roman" w:cs="Times New Roman"/>
        </w:rPr>
        <w:t xml:space="preserve"> lest</w:t>
      </w:r>
      <w:r w:rsidRPr="0021215C">
        <w:rPr>
          <w:rFonts w:ascii="Times New Roman" w:eastAsia="Calibri" w:hAnsi="Times New Roman" w:cs="Times New Roman"/>
        </w:rPr>
        <w:t xml:space="preserve"> a</w:t>
      </w:r>
      <w:r>
        <w:rPr>
          <w:rFonts w:ascii="Times New Roman" w:eastAsia="Calibri" w:hAnsi="Times New Roman" w:cs="Times New Roman"/>
        </w:rPr>
        <w:t xml:space="preserve">ll transactions </w:t>
      </w:r>
      <w:r w:rsidR="007C04F9">
        <w:rPr>
          <w:rFonts w:ascii="Times New Roman" w:eastAsia="Calibri" w:hAnsi="Times New Roman" w:cs="Times New Roman"/>
        </w:rPr>
        <w:t>are deployed to all providers.</w:t>
      </w:r>
    </w:p>
    <w:p w14:paraId="346338AC" w14:textId="424EE484" w:rsidR="00207126" w:rsidRDefault="00207126" w:rsidP="00201CF2">
      <w:pPr>
        <w:numPr>
          <w:ilvl w:val="1"/>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De-minimis Effort of Upgrade</w:t>
      </w:r>
    </w:p>
    <w:p w14:paraId="44A5749A" w14:textId="5BA273DE" w:rsidR="00743166" w:rsidRDefault="00201CF2" w:rsidP="00DA53B5">
      <w:pPr>
        <w:spacing w:after="200" w:line="276" w:lineRule="auto"/>
        <w:ind w:left="1125"/>
        <w:rPr>
          <w:rFonts w:ascii="Times New Roman" w:eastAsia="Calibri" w:hAnsi="Times New Roman"/>
          <w:sz w:val="22"/>
          <w:szCs w:val="22"/>
        </w:rPr>
      </w:pPr>
      <w:r>
        <w:rPr>
          <w:rFonts w:ascii="Times New Roman" w:eastAsia="Calibri" w:hAnsi="Times New Roman"/>
          <w:sz w:val="22"/>
          <w:szCs w:val="22"/>
        </w:rPr>
        <w:t>Cerner would like to comment on the usage of the phrase “deminimus cost” and other indications tha</w:t>
      </w:r>
      <w:r w:rsidR="007C04F9">
        <w:rPr>
          <w:rFonts w:ascii="Times New Roman" w:eastAsia="Calibri" w:hAnsi="Times New Roman"/>
          <w:sz w:val="22"/>
          <w:szCs w:val="22"/>
        </w:rPr>
        <w:t>t upgrade to SCRIPT 2017071 would</w:t>
      </w:r>
      <w:r>
        <w:rPr>
          <w:rFonts w:ascii="Times New Roman" w:eastAsia="Calibri" w:hAnsi="Times New Roman"/>
          <w:sz w:val="22"/>
          <w:szCs w:val="22"/>
        </w:rPr>
        <w:t xml:space="preserve"> provide minimal burden to the stakeholders involved in e-prescribing for the Medicare</w:t>
      </w:r>
      <w:r w:rsidR="000F4C8D">
        <w:rPr>
          <w:rFonts w:ascii="Times New Roman" w:eastAsia="Calibri" w:hAnsi="Times New Roman"/>
          <w:sz w:val="22"/>
          <w:szCs w:val="22"/>
        </w:rPr>
        <w:t xml:space="preserve"> Part D Program. As there are 25</w:t>
      </w:r>
      <w:r>
        <w:rPr>
          <w:rFonts w:ascii="Times New Roman" w:eastAsia="Calibri" w:hAnsi="Times New Roman"/>
          <w:sz w:val="22"/>
          <w:szCs w:val="22"/>
        </w:rPr>
        <w:t xml:space="preserve"> version</w:t>
      </w:r>
      <w:r w:rsidR="00743166">
        <w:rPr>
          <w:rFonts w:ascii="Times New Roman" w:eastAsia="Calibri" w:hAnsi="Times New Roman"/>
          <w:sz w:val="22"/>
          <w:szCs w:val="22"/>
        </w:rPr>
        <w:t>s</w:t>
      </w:r>
      <w:r>
        <w:rPr>
          <w:rFonts w:ascii="Times New Roman" w:eastAsia="Calibri" w:hAnsi="Times New Roman"/>
          <w:sz w:val="22"/>
          <w:szCs w:val="22"/>
        </w:rPr>
        <w:t xml:space="preserve"> that have </w:t>
      </w:r>
      <w:r w:rsidR="007C04F9">
        <w:rPr>
          <w:rFonts w:ascii="Times New Roman" w:eastAsia="Calibri" w:hAnsi="Times New Roman"/>
          <w:sz w:val="22"/>
          <w:szCs w:val="22"/>
        </w:rPr>
        <w:t>been publised</w:t>
      </w:r>
      <w:r>
        <w:rPr>
          <w:rFonts w:ascii="Times New Roman" w:eastAsia="Calibri" w:hAnsi="Times New Roman"/>
          <w:sz w:val="22"/>
          <w:szCs w:val="22"/>
        </w:rPr>
        <w:t xml:space="preserve"> between the current SCRIPT 10.6 and the proposed adoption of SCRIPT </w:t>
      </w:r>
      <w:r w:rsidR="00A60E69">
        <w:rPr>
          <w:rFonts w:ascii="Times New Roman" w:eastAsia="Calibri" w:hAnsi="Times New Roman"/>
          <w:sz w:val="22"/>
          <w:szCs w:val="22"/>
        </w:rPr>
        <w:t xml:space="preserve">2017071, and </w:t>
      </w:r>
      <w:r w:rsidR="00743166">
        <w:rPr>
          <w:rFonts w:ascii="Times New Roman" w:eastAsia="Calibri" w:hAnsi="Times New Roman"/>
          <w:sz w:val="22"/>
          <w:szCs w:val="22"/>
        </w:rPr>
        <w:t xml:space="preserve">CMS is proposing the </w:t>
      </w:r>
      <w:r w:rsidR="00A60E69">
        <w:rPr>
          <w:rFonts w:ascii="Times New Roman" w:eastAsia="Calibri" w:hAnsi="Times New Roman"/>
          <w:sz w:val="22"/>
          <w:szCs w:val="22"/>
        </w:rPr>
        <w:t>adoption of 10</w:t>
      </w:r>
      <w:r>
        <w:rPr>
          <w:rFonts w:ascii="Times New Roman" w:eastAsia="Calibri" w:hAnsi="Times New Roman"/>
          <w:sz w:val="22"/>
          <w:szCs w:val="22"/>
        </w:rPr>
        <w:t xml:space="preserve"> additional transactions, we believe the actual cost and effort of the upgrade </w:t>
      </w:r>
      <w:r w:rsidR="00743166">
        <w:rPr>
          <w:rFonts w:ascii="Times New Roman" w:eastAsia="Calibri" w:hAnsi="Times New Roman"/>
          <w:sz w:val="22"/>
          <w:szCs w:val="22"/>
        </w:rPr>
        <w:t xml:space="preserve">will be considerably greater than is </w:t>
      </w:r>
      <w:r w:rsidR="007C04F9">
        <w:rPr>
          <w:rFonts w:ascii="Times New Roman" w:eastAsia="Calibri" w:hAnsi="Times New Roman"/>
          <w:sz w:val="22"/>
          <w:szCs w:val="22"/>
        </w:rPr>
        <w:t>indicated</w:t>
      </w:r>
      <w:r>
        <w:rPr>
          <w:rFonts w:ascii="Times New Roman" w:eastAsia="Calibri" w:hAnsi="Times New Roman"/>
          <w:sz w:val="22"/>
          <w:szCs w:val="22"/>
        </w:rPr>
        <w:t xml:space="preserve"> </w:t>
      </w:r>
      <w:r w:rsidR="007C04F9">
        <w:rPr>
          <w:rFonts w:ascii="Times New Roman" w:eastAsia="Calibri" w:hAnsi="Times New Roman"/>
          <w:sz w:val="22"/>
          <w:szCs w:val="22"/>
        </w:rPr>
        <w:t>by the current language in the</w:t>
      </w:r>
      <w:r>
        <w:rPr>
          <w:rFonts w:ascii="Times New Roman" w:eastAsia="Calibri" w:hAnsi="Times New Roman"/>
          <w:sz w:val="22"/>
          <w:szCs w:val="22"/>
        </w:rPr>
        <w:t xml:space="preserve"> proposed rule. </w:t>
      </w:r>
      <w:r w:rsidR="00DA53B5">
        <w:rPr>
          <w:rFonts w:ascii="Times New Roman" w:eastAsia="Calibri" w:hAnsi="Times New Roman"/>
          <w:sz w:val="22"/>
          <w:szCs w:val="22"/>
        </w:rPr>
        <w:t>Costs incurred will stem from 12-18 months of vendor development work,</w:t>
      </w:r>
      <w:r w:rsidR="007C04F9">
        <w:rPr>
          <w:rFonts w:ascii="Times New Roman" w:eastAsia="Calibri" w:hAnsi="Times New Roman"/>
          <w:sz w:val="22"/>
          <w:szCs w:val="22"/>
        </w:rPr>
        <w:t xml:space="preserve"> followed by the</w:t>
      </w:r>
      <w:r w:rsidR="00DA53B5">
        <w:rPr>
          <w:rFonts w:ascii="Times New Roman" w:eastAsia="Calibri" w:hAnsi="Times New Roman"/>
          <w:sz w:val="22"/>
          <w:szCs w:val="22"/>
        </w:rPr>
        <w:t xml:space="preserve"> cost</w:t>
      </w:r>
      <w:r w:rsidR="007C04F9">
        <w:rPr>
          <w:rFonts w:ascii="Times New Roman" w:eastAsia="Calibri" w:hAnsi="Times New Roman"/>
          <w:sz w:val="22"/>
          <w:szCs w:val="22"/>
        </w:rPr>
        <w:t xml:space="preserve"> of training end-users, client</w:t>
      </w:r>
      <w:r w:rsidR="00DA53B5">
        <w:rPr>
          <w:rFonts w:ascii="Times New Roman" w:eastAsia="Calibri" w:hAnsi="Times New Roman"/>
          <w:sz w:val="22"/>
          <w:szCs w:val="22"/>
        </w:rPr>
        <w:t xml:space="preserve"> consumption of a sizeable upgrade, collaboration with trading partners for timely adoption, and other costs associated with implementation efforts such as potential new licensing. Additionally</w:t>
      </w:r>
      <w:r w:rsidR="007C04F9">
        <w:rPr>
          <w:rFonts w:ascii="Times New Roman" w:eastAsia="Calibri" w:hAnsi="Times New Roman"/>
          <w:sz w:val="22"/>
          <w:szCs w:val="22"/>
        </w:rPr>
        <w:t>,</w:t>
      </w:r>
      <w:r w:rsidR="00DA53B5">
        <w:rPr>
          <w:rFonts w:ascii="Times New Roman" w:eastAsia="Calibri" w:hAnsi="Times New Roman"/>
          <w:sz w:val="22"/>
          <w:szCs w:val="22"/>
        </w:rPr>
        <w:t xml:space="preserve"> vendors who have certified</w:t>
      </w:r>
      <w:r w:rsidR="007C04F9">
        <w:rPr>
          <w:rFonts w:ascii="Times New Roman" w:eastAsia="Calibri" w:hAnsi="Times New Roman"/>
          <w:sz w:val="22"/>
          <w:szCs w:val="22"/>
        </w:rPr>
        <w:t>,</w:t>
      </w:r>
      <w:r w:rsidR="00DA53B5">
        <w:rPr>
          <w:rFonts w:ascii="Times New Roman" w:eastAsia="Calibri" w:hAnsi="Times New Roman"/>
          <w:sz w:val="22"/>
          <w:szCs w:val="22"/>
        </w:rPr>
        <w:t xml:space="preserve"> or gone through external security audits for e-prescribing of controlled substances with the Drug Enforcement Agency (DEA) will be required to repeat those efforts with the </w:t>
      </w:r>
      <w:r w:rsidR="007C04F9">
        <w:rPr>
          <w:rFonts w:ascii="Times New Roman" w:eastAsia="Calibri" w:hAnsi="Times New Roman"/>
          <w:sz w:val="22"/>
          <w:szCs w:val="22"/>
        </w:rPr>
        <w:t>SCRIPT</w:t>
      </w:r>
      <w:r w:rsidR="00DA53B5">
        <w:rPr>
          <w:rFonts w:ascii="Times New Roman" w:eastAsia="Calibri" w:hAnsi="Times New Roman"/>
          <w:sz w:val="22"/>
          <w:szCs w:val="22"/>
        </w:rPr>
        <w:t xml:space="preserve"> 2017071 version updates after any such vendors have completed those updates. This represents a </w:t>
      </w:r>
      <w:r w:rsidR="007C04F9">
        <w:rPr>
          <w:rFonts w:ascii="Times New Roman" w:eastAsia="Calibri" w:hAnsi="Times New Roman"/>
          <w:sz w:val="22"/>
          <w:szCs w:val="22"/>
        </w:rPr>
        <w:t xml:space="preserve">set of activities that CMS does not </w:t>
      </w:r>
      <w:r w:rsidR="00DA53B5">
        <w:rPr>
          <w:rFonts w:ascii="Times New Roman" w:eastAsia="Calibri" w:hAnsi="Times New Roman"/>
          <w:sz w:val="22"/>
          <w:szCs w:val="22"/>
        </w:rPr>
        <w:t>app</w:t>
      </w:r>
      <w:r w:rsidR="007C04F9">
        <w:rPr>
          <w:rFonts w:ascii="Times New Roman" w:eastAsia="Calibri" w:hAnsi="Times New Roman"/>
          <w:sz w:val="22"/>
          <w:szCs w:val="22"/>
        </w:rPr>
        <w:t>ear to have</w:t>
      </w:r>
      <w:r w:rsidR="00DA53B5">
        <w:rPr>
          <w:rFonts w:ascii="Times New Roman" w:eastAsia="Calibri" w:hAnsi="Times New Roman"/>
          <w:sz w:val="22"/>
          <w:szCs w:val="22"/>
        </w:rPr>
        <w:t xml:space="preserve"> accounted for in their proposed rulemaking. </w:t>
      </w:r>
    </w:p>
    <w:p w14:paraId="122164FE" w14:textId="7229457B" w:rsidR="000F4C8D" w:rsidRDefault="000F4C8D" w:rsidP="000F4C8D">
      <w:pPr>
        <w:spacing w:after="200" w:line="276" w:lineRule="auto"/>
        <w:ind w:left="1125"/>
        <w:rPr>
          <w:rFonts w:ascii="Times New Roman" w:eastAsia="Calibri" w:hAnsi="Times New Roman"/>
          <w:sz w:val="22"/>
          <w:szCs w:val="22"/>
        </w:rPr>
      </w:pPr>
      <w:r>
        <w:rPr>
          <w:rFonts w:ascii="Times New Roman" w:eastAsia="Calibri" w:hAnsi="Times New Roman"/>
          <w:sz w:val="22"/>
          <w:szCs w:val="22"/>
        </w:rPr>
        <w:t>As evidence of burden associated with upgrade, we offer the following reference materials regarding the effort undertaken by Cerner in the upgrade from SCRIPT 8.1 to SCRIPT 10.6</w:t>
      </w:r>
      <w:r w:rsidR="00A03D06">
        <w:rPr>
          <w:rFonts w:ascii="Times New Roman" w:eastAsia="Calibri" w:hAnsi="Times New Roman"/>
          <w:sz w:val="22"/>
          <w:szCs w:val="22"/>
        </w:rPr>
        <w:t xml:space="preserve"> on behalf of its clients several years ago</w:t>
      </w:r>
      <w:r>
        <w:rPr>
          <w:rFonts w:ascii="Times New Roman" w:eastAsia="Calibri" w:hAnsi="Times New Roman"/>
          <w:sz w:val="22"/>
          <w:szCs w:val="22"/>
        </w:rPr>
        <w:t>:</w:t>
      </w:r>
    </w:p>
    <w:p w14:paraId="699DA200" w14:textId="649B8AE6" w:rsidR="00E127F1" w:rsidRDefault="00153867" w:rsidP="009F62DE">
      <w:pPr>
        <w:spacing w:after="200" w:line="276" w:lineRule="auto"/>
        <w:ind w:left="1125"/>
        <w:rPr>
          <w:rFonts w:ascii="Times New Roman" w:eastAsia="Calibri" w:hAnsi="Times New Roman"/>
          <w:sz w:val="22"/>
          <w:szCs w:val="22"/>
        </w:rPr>
      </w:pPr>
      <w:r>
        <w:rPr>
          <w:rFonts w:ascii="Times New Roman" w:eastAsia="Calibri" w:hAnsi="Times New Roman"/>
          <w:sz w:val="22"/>
          <w:szCs w:val="22"/>
        </w:rPr>
        <w:t xml:space="preserve">Core uplift from SCRIPT 8.1 to SCRIPT 10.6 has been approximated to have taken the following work effort from a software vendor development perspective, which would not include the amount of time needed for a customer to test and implement the software package. As a note, the following estimation is inclusive of </w:t>
      </w:r>
      <w:r w:rsidR="005F52F8" w:rsidRPr="005F52F8">
        <w:rPr>
          <w:rFonts w:ascii="Times New Roman" w:eastAsia="Calibri" w:hAnsi="Times New Roman"/>
          <w:sz w:val="22"/>
          <w:szCs w:val="22"/>
        </w:rPr>
        <w:t xml:space="preserve">support </w:t>
      </w:r>
      <w:r>
        <w:rPr>
          <w:rFonts w:ascii="Times New Roman" w:eastAsia="Calibri" w:hAnsi="Times New Roman"/>
          <w:sz w:val="22"/>
          <w:szCs w:val="22"/>
        </w:rPr>
        <w:t xml:space="preserve">to ensure e-prescribing </w:t>
      </w:r>
      <w:r w:rsidR="005F52F8" w:rsidRPr="005F52F8">
        <w:rPr>
          <w:rFonts w:ascii="Times New Roman" w:eastAsia="Calibri" w:hAnsi="Times New Roman"/>
          <w:sz w:val="22"/>
          <w:szCs w:val="22"/>
        </w:rPr>
        <w:t>for controlled substances</w:t>
      </w:r>
      <w:r>
        <w:rPr>
          <w:rFonts w:ascii="Times New Roman" w:eastAsia="Calibri" w:hAnsi="Times New Roman"/>
          <w:sz w:val="22"/>
          <w:szCs w:val="22"/>
        </w:rPr>
        <w:t xml:space="preserve"> meets the requirements set forth by the </w:t>
      </w:r>
      <w:r w:rsidR="00856BEE">
        <w:rPr>
          <w:rFonts w:ascii="Times New Roman" w:eastAsia="Calibri" w:hAnsi="Times New Roman"/>
          <w:sz w:val="22"/>
          <w:szCs w:val="22"/>
        </w:rPr>
        <w:t>DEA</w:t>
      </w:r>
      <w:r>
        <w:rPr>
          <w:rFonts w:ascii="Times New Roman" w:eastAsia="Calibri" w:hAnsi="Times New Roman"/>
          <w:sz w:val="22"/>
          <w:szCs w:val="22"/>
        </w:rPr>
        <w:t xml:space="preserve">. While this is not directly attributable to the effort needed to perform the SCRIPT 2017071 uplift, it will be action required of the software vendor beyond the primary impact of this rule. </w:t>
      </w:r>
    </w:p>
    <w:p w14:paraId="27521E58" w14:textId="70CA51B2" w:rsidR="00153867" w:rsidRDefault="00153867" w:rsidP="009F62DE">
      <w:pPr>
        <w:spacing w:after="200" w:line="276" w:lineRule="auto"/>
        <w:ind w:left="1125"/>
        <w:rPr>
          <w:rFonts w:ascii="Times New Roman" w:eastAsia="Calibri" w:hAnsi="Times New Roman"/>
          <w:sz w:val="22"/>
          <w:szCs w:val="22"/>
        </w:rPr>
      </w:pPr>
      <w:r>
        <w:rPr>
          <w:rFonts w:ascii="Times New Roman" w:eastAsia="Calibri" w:hAnsi="Times New Roman"/>
          <w:sz w:val="22"/>
          <w:szCs w:val="22"/>
        </w:rPr>
        <w:t>Core Work Effort for Uplift to SCRIPT 10.6</w:t>
      </w:r>
    </w:p>
    <w:p w14:paraId="41DEA67F" w14:textId="0D60861C" w:rsidR="00E127F1" w:rsidRPr="00E127F1" w:rsidRDefault="00856BEE" w:rsidP="009F62DE">
      <w:pPr>
        <w:pStyle w:val="ListParagraph"/>
        <w:numPr>
          <w:ilvl w:val="0"/>
          <w:numId w:val="45"/>
        </w:numPr>
        <w:ind w:left="1845"/>
        <w:rPr>
          <w:rFonts w:ascii="Times New Roman" w:eastAsia="Calibri" w:hAnsi="Times New Roman"/>
        </w:rPr>
      </w:pPr>
      <w:r>
        <w:rPr>
          <w:rFonts w:ascii="Times New Roman" w:eastAsia="Calibri" w:hAnsi="Times New Roman"/>
        </w:rPr>
        <w:t xml:space="preserve">Development </w:t>
      </w:r>
      <w:r w:rsidR="00153867">
        <w:rPr>
          <w:rFonts w:ascii="Times New Roman" w:eastAsia="Calibri" w:hAnsi="Times New Roman"/>
        </w:rPr>
        <w:t xml:space="preserve">project duration: </w:t>
      </w:r>
      <w:r w:rsidR="005F52F8" w:rsidRPr="00E127F1">
        <w:rPr>
          <w:rFonts w:ascii="Times New Roman" w:eastAsia="Calibri" w:hAnsi="Times New Roman"/>
        </w:rPr>
        <w:t>Jun</w:t>
      </w:r>
      <w:r w:rsidR="00153867">
        <w:rPr>
          <w:rFonts w:ascii="Times New Roman" w:eastAsia="Calibri" w:hAnsi="Times New Roman"/>
        </w:rPr>
        <w:t>e</w:t>
      </w:r>
      <w:r w:rsidR="005F52F8" w:rsidRPr="00E127F1">
        <w:rPr>
          <w:rFonts w:ascii="Times New Roman" w:eastAsia="Calibri" w:hAnsi="Times New Roman"/>
        </w:rPr>
        <w:t xml:space="preserve"> 2011 </w:t>
      </w:r>
      <w:r w:rsidR="00153867">
        <w:rPr>
          <w:rFonts w:ascii="Times New Roman" w:eastAsia="Calibri" w:hAnsi="Times New Roman"/>
        </w:rPr>
        <w:t xml:space="preserve">to December </w:t>
      </w:r>
      <w:r w:rsidR="005F52F8" w:rsidRPr="00E127F1">
        <w:rPr>
          <w:rFonts w:ascii="Times New Roman" w:eastAsia="Calibri" w:hAnsi="Times New Roman"/>
        </w:rPr>
        <w:t>2012 (18 months)</w:t>
      </w:r>
    </w:p>
    <w:p w14:paraId="5A7BEEC8" w14:textId="3607058B" w:rsidR="00E127F1" w:rsidRPr="00E127F1" w:rsidRDefault="00153867" w:rsidP="009F62DE">
      <w:pPr>
        <w:pStyle w:val="ListParagraph"/>
        <w:numPr>
          <w:ilvl w:val="0"/>
          <w:numId w:val="45"/>
        </w:numPr>
        <w:ind w:left="1845"/>
        <w:rPr>
          <w:rFonts w:ascii="Times New Roman" w:eastAsia="Calibri" w:hAnsi="Times New Roman"/>
        </w:rPr>
      </w:pPr>
      <w:r>
        <w:rPr>
          <w:rFonts w:ascii="Times New Roman" w:eastAsia="Calibri" w:hAnsi="Times New Roman"/>
        </w:rPr>
        <w:t>Approximately</w:t>
      </w:r>
      <w:r w:rsidR="005F52F8" w:rsidRPr="00E127F1">
        <w:rPr>
          <w:rFonts w:ascii="Times New Roman" w:eastAsia="Calibri" w:hAnsi="Times New Roman"/>
        </w:rPr>
        <w:t xml:space="preserve"> 53 </w:t>
      </w:r>
      <w:r w:rsidR="00856BEE">
        <w:rPr>
          <w:rFonts w:ascii="Times New Roman" w:eastAsia="Calibri" w:hAnsi="Times New Roman"/>
        </w:rPr>
        <w:t>Development</w:t>
      </w:r>
      <w:r w:rsidR="00856BEE" w:rsidRPr="00E127F1">
        <w:rPr>
          <w:rFonts w:ascii="Times New Roman" w:eastAsia="Calibri" w:hAnsi="Times New Roman"/>
        </w:rPr>
        <w:t xml:space="preserve"> </w:t>
      </w:r>
      <w:r w:rsidR="005F52F8" w:rsidRPr="00E127F1">
        <w:rPr>
          <w:rFonts w:ascii="Times New Roman" w:eastAsia="Calibri" w:hAnsi="Times New Roman"/>
        </w:rPr>
        <w:t>Team Months</w:t>
      </w:r>
    </w:p>
    <w:p w14:paraId="55DC1943" w14:textId="1682131E" w:rsidR="005F52F8" w:rsidRPr="00B611B6" w:rsidRDefault="00153867" w:rsidP="009F62DE">
      <w:pPr>
        <w:pStyle w:val="ListParagraph"/>
        <w:numPr>
          <w:ilvl w:val="0"/>
          <w:numId w:val="45"/>
        </w:numPr>
        <w:ind w:left="1845"/>
        <w:rPr>
          <w:rFonts w:ascii="Times New Roman" w:eastAsia="Calibri" w:hAnsi="Times New Roman"/>
        </w:rPr>
      </w:pPr>
      <w:r>
        <w:rPr>
          <w:rFonts w:ascii="Times New Roman" w:eastAsia="Calibri" w:hAnsi="Times New Roman"/>
        </w:rPr>
        <w:lastRenderedPageBreak/>
        <w:t>Approximately 30,500</w:t>
      </w:r>
      <w:r w:rsidR="005F52F8" w:rsidRPr="00E127F1">
        <w:rPr>
          <w:rFonts w:ascii="Times New Roman" w:eastAsia="Calibri" w:hAnsi="Times New Roman"/>
        </w:rPr>
        <w:t xml:space="preserve"> hours of development </w:t>
      </w:r>
    </w:p>
    <w:p w14:paraId="77C1FC19" w14:textId="169250DB" w:rsidR="005F52F8" w:rsidRDefault="00153867" w:rsidP="009F62DE">
      <w:pPr>
        <w:spacing w:after="200" w:line="276" w:lineRule="auto"/>
        <w:ind w:left="1440"/>
        <w:rPr>
          <w:rFonts w:ascii="Times New Roman" w:eastAsia="Calibri" w:hAnsi="Times New Roman"/>
          <w:sz w:val="22"/>
          <w:szCs w:val="22"/>
        </w:rPr>
      </w:pPr>
      <w:r>
        <w:rPr>
          <w:rFonts w:ascii="Times New Roman" w:eastAsia="Calibri" w:hAnsi="Times New Roman"/>
          <w:sz w:val="22"/>
          <w:szCs w:val="22"/>
        </w:rPr>
        <w:t xml:space="preserve">In addition to the above core uplift, it will also be required for software vendors to perform a </w:t>
      </w:r>
      <w:r w:rsidR="005F52F8" w:rsidRPr="005F52F8">
        <w:rPr>
          <w:rFonts w:ascii="Times New Roman" w:eastAsia="Calibri" w:hAnsi="Times New Roman"/>
          <w:sz w:val="22"/>
          <w:szCs w:val="22"/>
        </w:rPr>
        <w:t>Med</w:t>
      </w:r>
      <w:r w:rsidR="00A03D06">
        <w:rPr>
          <w:rFonts w:ascii="Times New Roman" w:eastAsia="Calibri" w:hAnsi="Times New Roman"/>
          <w:sz w:val="22"/>
          <w:szCs w:val="22"/>
        </w:rPr>
        <w:t>ication</w:t>
      </w:r>
      <w:r w:rsidR="005F52F8" w:rsidRPr="005F52F8">
        <w:rPr>
          <w:rFonts w:ascii="Times New Roman" w:eastAsia="Calibri" w:hAnsi="Times New Roman"/>
          <w:sz w:val="22"/>
          <w:szCs w:val="22"/>
        </w:rPr>
        <w:t xml:space="preserve"> History </w:t>
      </w:r>
      <w:r>
        <w:rPr>
          <w:rFonts w:ascii="Times New Roman" w:eastAsia="Calibri" w:hAnsi="Times New Roman"/>
          <w:sz w:val="22"/>
          <w:szCs w:val="22"/>
        </w:rPr>
        <w:t xml:space="preserve">uplift from SCRIPT 10.6 to SCRIPT 2017071. To provide an estimation of work </w:t>
      </w:r>
      <w:r w:rsidR="00A430C3">
        <w:rPr>
          <w:rFonts w:ascii="Times New Roman" w:eastAsia="Calibri" w:hAnsi="Times New Roman"/>
          <w:sz w:val="22"/>
          <w:szCs w:val="22"/>
        </w:rPr>
        <w:t>effort for this portion of the project, we have included information below from the SCRIPT v10.6 u</w:t>
      </w:r>
      <w:r w:rsidR="005F52F8" w:rsidRPr="005F52F8">
        <w:rPr>
          <w:rFonts w:ascii="Times New Roman" w:eastAsia="Calibri" w:hAnsi="Times New Roman"/>
          <w:sz w:val="22"/>
          <w:szCs w:val="22"/>
        </w:rPr>
        <w:t>plift</w:t>
      </w:r>
      <w:r w:rsidR="00A430C3">
        <w:rPr>
          <w:rFonts w:ascii="Times New Roman" w:eastAsia="Calibri" w:hAnsi="Times New Roman"/>
          <w:sz w:val="22"/>
          <w:szCs w:val="22"/>
        </w:rPr>
        <w:t xml:space="preserve"> from SCRIPT 8.1. Again, these numbers include some ancillary development work which is not directly attributable to the SCRIPT version upgrade.</w:t>
      </w:r>
    </w:p>
    <w:p w14:paraId="32C8D28E" w14:textId="733A2C77" w:rsidR="00A430C3" w:rsidRPr="005F52F8" w:rsidRDefault="00A430C3" w:rsidP="009F62DE">
      <w:pPr>
        <w:spacing w:after="200" w:line="276" w:lineRule="auto"/>
        <w:ind w:left="1440"/>
        <w:rPr>
          <w:rFonts w:ascii="Times New Roman" w:eastAsia="Calibri" w:hAnsi="Times New Roman"/>
          <w:sz w:val="22"/>
          <w:szCs w:val="22"/>
        </w:rPr>
      </w:pPr>
      <w:r>
        <w:rPr>
          <w:rFonts w:ascii="Times New Roman" w:eastAsia="Calibri" w:hAnsi="Times New Roman"/>
          <w:sz w:val="22"/>
          <w:szCs w:val="22"/>
        </w:rPr>
        <w:t>Med</w:t>
      </w:r>
      <w:r w:rsidR="00856BEE">
        <w:rPr>
          <w:rFonts w:ascii="Times New Roman" w:eastAsia="Calibri" w:hAnsi="Times New Roman"/>
          <w:sz w:val="22"/>
          <w:szCs w:val="22"/>
        </w:rPr>
        <w:t>ication</w:t>
      </w:r>
      <w:r>
        <w:rPr>
          <w:rFonts w:ascii="Times New Roman" w:eastAsia="Calibri" w:hAnsi="Times New Roman"/>
          <w:sz w:val="22"/>
          <w:szCs w:val="22"/>
        </w:rPr>
        <w:t xml:space="preserve"> History Work Effort for Uplift to SCRIPT 10.6</w:t>
      </w:r>
    </w:p>
    <w:p w14:paraId="67F14656" w14:textId="66260D42" w:rsidR="005F52F8" w:rsidRPr="00E127F1" w:rsidRDefault="00856BEE" w:rsidP="009F62DE">
      <w:pPr>
        <w:pStyle w:val="ListParagraph"/>
        <w:numPr>
          <w:ilvl w:val="0"/>
          <w:numId w:val="46"/>
        </w:numPr>
        <w:ind w:left="2160"/>
        <w:rPr>
          <w:rFonts w:ascii="Times New Roman" w:eastAsia="Calibri" w:hAnsi="Times New Roman"/>
        </w:rPr>
      </w:pPr>
      <w:r>
        <w:rPr>
          <w:rFonts w:ascii="Times New Roman" w:eastAsia="Calibri" w:hAnsi="Times New Roman"/>
        </w:rPr>
        <w:t>Development</w:t>
      </w:r>
      <w:r w:rsidR="00153867">
        <w:rPr>
          <w:rFonts w:ascii="Times New Roman" w:eastAsia="Calibri" w:hAnsi="Times New Roman"/>
        </w:rPr>
        <w:t xml:space="preserve"> project duration: </w:t>
      </w:r>
      <w:r w:rsidR="005F52F8" w:rsidRPr="00E127F1">
        <w:rPr>
          <w:rFonts w:ascii="Times New Roman" w:eastAsia="Calibri" w:hAnsi="Times New Roman"/>
        </w:rPr>
        <w:t>August 2011 to November 2012 (15 months)</w:t>
      </w:r>
    </w:p>
    <w:p w14:paraId="2E2449CE" w14:textId="5CA5E05D" w:rsidR="005F52F8" w:rsidRPr="00E127F1" w:rsidRDefault="00153867" w:rsidP="009F62DE">
      <w:pPr>
        <w:pStyle w:val="ListParagraph"/>
        <w:numPr>
          <w:ilvl w:val="0"/>
          <w:numId w:val="46"/>
        </w:numPr>
        <w:ind w:left="2160"/>
        <w:rPr>
          <w:rFonts w:ascii="Times New Roman" w:eastAsia="Calibri" w:hAnsi="Times New Roman"/>
        </w:rPr>
      </w:pPr>
      <w:r>
        <w:rPr>
          <w:rFonts w:ascii="Times New Roman" w:eastAsia="Calibri" w:hAnsi="Times New Roman"/>
        </w:rPr>
        <w:t xml:space="preserve">Approximately </w:t>
      </w:r>
      <w:r w:rsidR="005F52F8" w:rsidRPr="00E127F1">
        <w:rPr>
          <w:rFonts w:ascii="Times New Roman" w:eastAsia="Calibri" w:hAnsi="Times New Roman"/>
        </w:rPr>
        <w:t xml:space="preserve">22 </w:t>
      </w:r>
      <w:r w:rsidR="00856BEE">
        <w:rPr>
          <w:rFonts w:ascii="Times New Roman" w:eastAsia="Calibri" w:hAnsi="Times New Roman"/>
        </w:rPr>
        <w:t>Development</w:t>
      </w:r>
      <w:r w:rsidR="00856BEE" w:rsidRPr="00E127F1">
        <w:rPr>
          <w:rFonts w:ascii="Times New Roman" w:eastAsia="Calibri" w:hAnsi="Times New Roman"/>
        </w:rPr>
        <w:t xml:space="preserve"> </w:t>
      </w:r>
      <w:r w:rsidR="005F52F8" w:rsidRPr="00E127F1">
        <w:rPr>
          <w:rFonts w:ascii="Times New Roman" w:eastAsia="Calibri" w:hAnsi="Times New Roman"/>
        </w:rPr>
        <w:t>Team Months</w:t>
      </w:r>
    </w:p>
    <w:p w14:paraId="6E797888" w14:textId="6D90F8E1" w:rsidR="005F52F8" w:rsidRPr="00153867" w:rsidRDefault="00153867" w:rsidP="009F62DE">
      <w:pPr>
        <w:pStyle w:val="ListParagraph"/>
        <w:numPr>
          <w:ilvl w:val="0"/>
          <w:numId w:val="46"/>
        </w:numPr>
        <w:ind w:left="2160"/>
        <w:rPr>
          <w:rFonts w:ascii="Times New Roman" w:eastAsia="Calibri" w:hAnsi="Times New Roman"/>
        </w:rPr>
      </w:pPr>
      <w:r>
        <w:rPr>
          <w:rFonts w:ascii="Times New Roman" w:eastAsia="Calibri" w:hAnsi="Times New Roman"/>
        </w:rPr>
        <w:t>Approximately 12,000 hours of develpment</w:t>
      </w:r>
    </w:p>
    <w:p w14:paraId="4511EE25" w14:textId="64AB93AD" w:rsidR="005F52F8" w:rsidRPr="005F52F8" w:rsidRDefault="007C04F9" w:rsidP="009F62DE">
      <w:pPr>
        <w:spacing w:after="200" w:line="276" w:lineRule="auto"/>
        <w:ind w:left="1440"/>
        <w:rPr>
          <w:rFonts w:ascii="Times New Roman" w:eastAsia="Calibri" w:hAnsi="Times New Roman"/>
          <w:sz w:val="22"/>
          <w:szCs w:val="22"/>
        </w:rPr>
      </w:pPr>
      <w:r>
        <w:rPr>
          <w:rFonts w:ascii="Times New Roman" w:eastAsia="Calibri" w:hAnsi="Times New Roman"/>
          <w:sz w:val="22"/>
          <w:szCs w:val="22"/>
        </w:rPr>
        <w:t xml:space="preserve">Finally, SCRIPT </w:t>
      </w:r>
      <w:r w:rsidR="00A430C3">
        <w:rPr>
          <w:rFonts w:ascii="Times New Roman" w:eastAsia="Calibri" w:hAnsi="Times New Roman"/>
          <w:sz w:val="22"/>
          <w:szCs w:val="22"/>
        </w:rPr>
        <w:t xml:space="preserve">10.6 required development to implement the </w:t>
      </w:r>
      <w:r w:rsidR="005F52F8" w:rsidRPr="005F52F8">
        <w:rPr>
          <w:rFonts w:ascii="Times New Roman" w:eastAsia="Calibri" w:hAnsi="Times New Roman"/>
          <w:sz w:val="22"/>
          <w:szCs w:val="22"/>
        </w:rPr>
        <w:t>C</w:t>
      </w:r>
      <w:r w:rsidR="00A430C3">
        <w:rPr>
          <w:rFonts w:ascii="Times New Roman" w:eastAsia="Calibri" w:hAnsi="Times New Roman"/>
          <w:sz w:val="22"/>
          <w:szCs w:val="22"/>
        </w:rPr>
        <w:t xml:space="preserve">ancel/Change/Fill transactions; a requirement of </w:t>
      </w:r>
      <w:r w:rsidR="00856BEE">
        <w:rPr>
          <w:rFonts w:ascii="Times New Roman" w:eastAsia="Calibri" w:hAnsi="Times New Roman"/>
          <w:sz w:val="22"/>
          <w:szCs w:val="22"/>
        </w:rPr>
        <w:t>2015 Edition Certification with the Office of the National Coordinator for criterion 170.315(b)(3)</w:t>
      </w:r>
      <w:r w:rsidR="00A430C3">
        <w:rPr>
          <w:rFonts w:ascii="Times New Roman" w:eastAsia="Calibri" w:hAnsi="Times New Roman"/>
          <w:sz w:val="22"/>
          <w:szCs w:val="22"/>
        </w:rPr>
        <w:t xml:space="preserve"> which will remain a requirement upon </w:t>
      </w:r>
      <w:r w:rsidR="00856BEE">
        <w:rPr>
          <w:rFonts w:ascii="Times New Roman" w:eastAsia="Calibri" w:hAnsi="Times New Roman"/>
          <w:sz w:val="22"/>
          <w:szCs w:val="22"/>
        </w:rPr>
        <w:t xml:space="preserve">client </w:t>
      </w:r>
      <w:r w:rsidR="00A430C3">
        <w:rPr>
          <w:rFonts w:ascii="Times New Roman" w:eastAsia="Calibri" w:hAnsi="Times New Roman"/>
          <w:sz w:val="22"/>
          <w:szCs w:val="22"/>
        </w:rPr>
        <w:t>upgrade to SCRIPT 2017071, and therefore will require development work. As a note, the work effort documented below is relative to creating</w:t>
      </w:r>
      <w:r w:rsidR="005F52F8" w:rsidRPr="005F52F8">
        <w:rPr>
          <w:rFonts w:ascii="Times New Roman" w:eastAsia="Calibri" w:hAnsi="Times New Roman"/>
          <w:sz w:val="22"/>
          <w:szCs w:val="22"/>
        </w:rPr>
        <w:t xml:space="preserve"> these net new transactions</w:t>
      </w:r>
      <w:r w:rsidR="00A430C3">
        <w:rPr>
          <w:rFonts w:ascii="Times New Roman" w:eastAsia="Calibri" w:hAnsi="Times New Roman"/>
          <w:sz w:val="22"/>
          <w:szCs w:val="22"/>
        </w:rPr>
        <w:t>; it stands to reason that</w:t>
      </w:r>
      <w:r w:rsidR="005F52F8" w:rsidRPr="005F52F8">
        <w:rPr>
          <w:rFonts w:ascii="Times New Roman" w:eastAsia="Calibri" w:hAnsi="Times New Roman"/>
          <w:sz w:val="22"/>
          <w:szCs w:val="22"/>
        </w:rPr>
        <w:t xml:space="preserve"> work to uplift them to </w:t>
      </w:r>
      <w:r w:rsidR="00A430C3">
        <w:rPr>
          <w:rFonts w:ascii="Times New Roman" w:eastAsia="Calibri" w:hAnsi="Times New Roman"/>
          <w:sz w:val="22"/>
          <w:szCs w:val="22"/>
        </w:rPr>
        <w:t xml:space="preserve">SCRIPT 2017071 would be less onerous. </w:t>
      </w:r>
      <w:r w:rsidR="009148FB">
        <w:rPr>
          <w:rFonts w:ascii="Times New Roman" w:eastAsia="Calibri" w:hAnsi="Times New Roman"/>
          <w:sz w:val="22"/>
          <w:szCs w:val="22"/>
        </w:rPr>
        <w:t xml:space="preserve">However, we ask that </w:t>
      </w:r>
      <w:r w:rsidR="00856BEE">
        <w:rPr>
          <w:rFonts w:ascii="Times New Roman" w:eastAsia="Calibri" w:hAnsi="Times New Roman"/>
          <w:sz w:val="22"/>
          <w:szCs w:val="22"/>
        </w:rPr>
        <w:t>CMS</w:t>
      </w:r>
      <w:r w:rsidR="009148FB">
        <w:rPr>
          <w:rFonts w:ascii="Times New Roman" w:eastAsia="Calibri" w:hAnsi="Times New Roman"/>
          <w:sz w:val="22"/>
          <w:szCs w:val="22"/>
        </w:rPr>
        <w:t xml:space="preserve"> consider these figures as they are relevant to work effort required to develop each of the 10 new transactions.</w:t>
      </w:r>
    </w:p>
    <w:p w14:paraId="5BE9DB47" w14:textId="05A9396F" w:rsidR="005F52F8" w:rsidRPr="00E127F1" w:rsidRDefault="00856BEE" w:rsidP="009F62DE">
      <w:pPr>
        <w:pStyle w:val="ListParagraph"/>
        <w:numPr>
          <w:ilvl w:val="0"/>
          <w:numId w:val="47"/>
        </w:numPr>
        <w:ind w:left="2160"/>
        <w:rPr>
          <w:rFonts w:ascii="Times New Roman" w:eastAsia="Calibri" w:hAnsi="Times New Roman"/>
        </w:rPr>
      </w:pPr>
      <w:r>
        <w:rPr>
          <w:rFonts w:ascii="Times New Roman" w:eastAsia="Calibri" w:hAnsi="Times New Roman"/>
        </w:rPr>
        <w:t>Development</w:t>
      </w:r>
      <w:r w:rsidR="005F52F8" w:rsidRPr="00E127F1">
        <w:rPr>
          <w:rFonts w:ascii="Times New Roman" w:eastAsia="Calibri" w:hAnsi="Times New Roman"/>
        </w:rPr>
        <w:t xml:space="preserve"> </w:t>
      </w:r>
      <w:r w:rsidR="00153867">
        <w:rPr>
          <w:rFonts w:ascii="Times New Roman" w:eastAsia="Calibri" w:hAnsi="Times New Roman"/>
        </w:rPr>
        <w:t xml:space="preserve">project duration: </w:t>
      </w:r>
      <w:r w:rsidR="005F52F8" w:rsidRPr="00E127F1">
        <w:rPr>
          <w:rFonts w:ascii="Times New Roman" w:eastAsia="Calibri" w:hAnsi="Times New Roman"/>
        </w:rPr>
        <w:t>Jan</w:t>
      </w:r>
      <w:r w:rsidR="00153867">
        <w:rPr>
          <w:rFonts w:ascii="Times New Roman" w:eastAsia="Calibri" w:hAnsi="Times New Roman"/>
        </w:rPr>
        <w:t>uary</w:t>
      </w:r>
      <w:r w:rsidR="005F52F8" w:rsidRPr="00E127F1">
        <w:rPr>
          <w:rFonts w:ascii="Times New Roman" w:eastAsia="Calibri" w:hAnsi="Times New Roman"/>
        </w:rPr>
        <w:t xml:space="preserve"> 2016 to Sept</w:t>
      </w:r>
      <w:r w:rsidR="00153867">
        <w:rPr>
          <w:rFonts w:ascii="Times New Roman" w:eastAsia="Calibri" w:hAnsi="Times New Roman"/>
        </w:rPr>
        <w:t>ember</w:t>
      </w:r>
      <w:r w:rsidR="005F52F8" w:rsidRPr="00E127F1">
        <w:rPr>
          <w:rFonts w:ascii="Times New Roman" w:eastAsia="Calibri" w:hAnsi="Times New Roman"/>
        </w:rPr>
        <w:t xml:space="preserve"> 2016 (8 months)</w:t>
      </w:r>
    </w:p>
    <w:p w14:paraId="358E2AD4" w14:textId="3E6AC9EC" w:rsidR="005F52F8" w:rsidRPr="00E127F1" w:rsidRDefault="00153867" w:rsidP="009F62DE">
      <w:pPr>
        <w:pStyle w:val="ListParagraph"/>
        <w:numPr>
          <w:ilvl w:val="0"/>
          <w:numId w:val="47"/>
        </w:numPr>
        <w:ind w:left="2160"/>
        <w:rPr>
          <w:rFonts w:ascii="Times New Roman" w:eastAsia="Calibri" w:hAnsi="Times New Roman"/>
        </w:rPr>
      </w:pPr>
      <w:r>
        <w:rPr>
          <w:rFonts w:ascii="Times New Roman" w:eastAsia="Calibri" w:hAnsi="Times New Roman"/>
        </w:rPr>
        <w:t xml:space="preserve">Approximately </w:t>
      </w:r>
      <w:r w:rsidR="005F52F8" w:rsidRPr="00E127F1">
        <w:rPr>
          <w:rFonts w:ascii="Times New Roman" w:eastAsia="Calibri" w:hAnsi="Times New Roman"/>
        </w:rPr>
        <w:t xml:space="preserve">18 </w:t>
      </w:r>
      <w:r w:rsidR="00856BEE">
        <w:rPr>
          <w:rFonts w:ascii="Times New Roman" w:eastAsia="Calibri" w:hAnsi="Times New Roman"/>
        </w:rPr>
        <w:t>Development</w:t>
      </w:r>
      <w:r w:rsidR="005F52F8" w:rsidRPr="00E127F1">
        <w:rPr>
          <w:rFonts w:ascii="Times New Roman" w:eastAsia="Calibri" w:hAnsi="Times New Roman"/>
        </w:rPr>
        <w:t xml:space="preserve"> Team Months</w:t>
      </w:r>
    </w:p>
    <w:p w14:paraId="4A28EECF" w14:textId="2E723574" w:rsidR="00E127F1" w:rsidRDefault="00153867" w:rsidP="009F62DE">
      <w:pPr>
        <w:pStyle w:val="ListParagraph"/>
        <w:numPr>
          <w:ilvl w:val="0"/>
          <w:numId w:val="47"/>
        </w:numPr>
        <w:ind w:left="2160"/>
        <w:rPr>
          <w:rFonts w:ascii="Times New Roman" w:eastAsia="Calibri" w:hAnsi="Times New Roman"/>
        </w:rPr>
      </w:pPr>
      <w:r>
        <w:rPr>
          <w:rFonts w:ascii="Times New Roman" w:eastAsia="Calibri" w:hAnsi="Times New Roman"/>
        </w:rPr>
        <w:t xml:space="preserve">Approximately </w:t>
      </w:r>
      <w:r w:rsidR="005F52F8" w:rsidRPr="00E127F1">
        <w:rPr>
          <w:rFonts w:ascii="Times New Roman" w:eastAsia="Calibri" w:hAnsi="Times New Roman"/>
        </w:rPr>
        <w:t>34,</w:t>
      </w:r>
      <w:r>
        <w:rPr>
          <w:rFonts w:ascii="Times New Roman" w:eastAsia="Calibri" w:hAnsi="Times New Roman"/>
        </w:rPr>
        <w:t>000</w:t>
      </w:r>
      <w:r w:rsidR="005F52F8" w:rsidRPr="00E127F1">
        <w:rPr>
          <w:rFonts w:ascii="Times New Roman" w:eastAsia="Calibri" w:hAnsi="Times New Roman"/>
        </w:rPr>
        <w:t xml:space="preserve"> hours</w:t>
      </w:r>
      <w:r>
        <w:rPr>
          <w:rFonts w:ascii="Times New Roman" w:eastAsia="Calibri" w:hAnsi="Times New Roman"/>
        </w:rPr>
        <w:t xml:space="preserve"> of development</w:t>
      </w:r>
    </w:p>
    <w:p w14:paraId="3E0ACC65" w14:textId="59C9531E" w:rsidR="009148FB" w:rsidRDefault="00A430C3" w:rsidP="009148FB">
      <w:pPr>
        <w:spacing w:after="200" w:line="276" w:lineRule="auto"/>
        <w:ind w:left="1123"/>
        <w:rPr>
          <w:rFonts w:ascii="Times New Roman" w:eastAsia="Calibri" w:hAnsi="Times New Roman"/>
          <w:sz w:val="22"/>
          <w:szCs w:val="22"/>
        </w:rPr>
      </w:pPr>
      <w:r w:rsidRPr="009148FB">
        <w:rPr>
          <w:rFonts w:ascii="Times New Roman" w:eastAsia="Calibri" w:hAnsi="Times New Roman"/>
          <w:sz w:val="22"/>
          <w:szCs w:val="22"/>
        </w:rPr>
        <w:t xml:space="preserve">When considering the work effort to upgrade from SCRIPT 10.6 to </w:t>
      </w:r>
      <w:r w:rsidR="007C04F9">
        <w:rPr>
          <w:rFonts w:ascii="Times New Roman" w:eastAsia="Calibri" w:hAnsi="Times New Roman"/>
          <w:sz w:val="22"/>
          <w:szCs w:val="22"/>
        </w:rPr>
        <w:t xml:space="preserve">version </w:t>
      </w:r>
      <w:r w:rsidRPr="009148FB">
        <w:rPr>
          <w:rFonts w:ascii="Times New Roman" w:eastAsia="Calibri" w:hAnsi="Times New Roman"/>
          <w:sz w:val="22"/>
          <w:szCs w:val="22"/>
        </w:rPr>
        <w:t xml:space="preserve">2017071, we ask that CMS please consider </w:t>
      </w:r>
      <w:r w:rsidR="009148FB" w:rsidRPr="009148FB">
        <w:rPr>
          <w:rFonts w:ascii="Times New Roman" w:eastAsia="Calibri" w:hAnsi="Times New Roman"/>
          <w:sz w:val="22"/>
          <w:szCs w:val="22"/>
        </w:rPr>
        <w:t xml:space="preserve">the sum of all three of the above projects, and also consider the additional work effort that will be required to develop the 10 new transactions which have been mandated with the proposed rule. In light of this information, </w:t>
      </w:r>
      <w:r w:rsidR="009148FB">
        <w:rPr>
          <w:rFonts w:ascii="Times New Roman" w:eastAsia="Calibri" w:hAnsi="Times New Roman"/>
        </w:rPr>
        <w:t>w</w:t>
      </w:r>
      <w:r w:rsidR="00201CF2">
        <w:rPr>
          <w:rFonts w:ascii="Times New Roman" w:eastAsia="Calibri" w:hAnsi="Times New Roman"/>
          <w:sz w:val="22"/>
          <w:szCs w:val="22"/>
        </w:rPr>
        <w:t>e recommend that CMS refrain from referencing miminal cost or effort of the upgrade</w:t>
      </w:r>
      <w:r w:rsidR="00743166">
        <w:rPr>
          <w:rFonts w:ascii="Times New Roman" w:eastAsia="Calibri" w:hAnsi="Times New Roman"/>
          <w:sz w:val="22"/>
          <w:szCs w:val="22"/>
        </w:rPr>
        <w:t xml:space="preserve">. The real costs of adoption will come when organizations elect to engage in the use of the new standards, and while compliance is voluntary in the sense of providers, pharmacies and prescription drug plans electing to use the transactions in the place of other means of communication, the costs to be borne will be realized incrementally as they elect to engage in electronic transacting. This is </w:t>
      </w:r>
      <w:r w:rsidR="00DA53B5">
        <w:rPr>
          <w:rFonts w:ascii="Times New Roman" w:eastAsia="Calibri" w:hAnsi="Times New Roman"/>
          <w:sz w:val="22"/>
          <w:szCs w:val="22"/>
        </w:rPr>
        <w:t>also why we ask CMS to consider</w:t>
      </w:r>
      <w:r w:rsidR="00201CF2">
        <w:rPr>
          <w:rFonts w:ascii="Times New Roman" w:eastAsia="Calibri" w:hAnsi="Times New Roman"/>
          <w:sz w:val="22"/>
          <w:szCs w:val="22"/>
        </w:rPr>
        <w:t xml:space="preserve"> the complexity of </w:t>
      </w:r>
      <w:r w:rsidR="00743166">
        <w:rPr>
          <w:rFonts w:ascii="Times New Roman" w:eastAsia="Calibri" w:hAnsi="Times New Roman"/>
          <w:sz w:val="22"/>
          <w:szCs w:val="22"/>
        </w:rPr>
        <w:t>an aggressive compliance period I</w:t>
      </w:r>
      <w:r w:rsidR="00201CF2">
        <w:rPr>
          <w:rFonts w:ascii="Times New Roman" w:eastAsia="Calibri" w:hAnsi="Times New Roman"/>
          <w:sz w:val="22"/>
          <w:szCs w:val="22"/>
        </w:rPr>
        <w:t>n their final rule</w:t>
      </w:r>
      <w:r w:rsidR="00743166">
        <w:rPr>
          <w:rFonts w:ascii="Times New Roman" w:eastAsia="Calibri" w:hAnsi="Times New Roman"/>
          <w:sz w:val="22"/>
          <w:szCs w:val="22"/>
        </w:rPr>
        <w:t xml:space="preserve">, and to give full consideration to allowing the industry </w:t>
      </w:r>
      <w:r w:rsidR="00201CF2">
        <w:rPr>
          <w:rFonts w:ascii="Times New Roman" w:eastAsia="Calibri" w:hAnsi="Times New Roman"/>
          <w:sz w:val="22"/>
          <w:szCs w:val="22"/>
        </w:rPr>
        <w:t>a 24 month transition period.</w:t>
      </w:r>
    </w:p>
    <w:p w14:paraId="1B2D4ED7" w14:textId="4D9F5799" w:rsidR="00201CF2" w:rsidRDefault="00201CF2" w:rsidP="00201CF2">
      <w:pPr>
        <w:pStyle w:val="ListParagraph"/>
        <w:numPr>
          <w:ilvl w:val="0"/>
          <w:numId w:val="44"/>
        </w:numPr>
        <w:rPr>
          <w:rFonts w:ascii="Times New Roman" w:eastAsia="Calibri" w:hAnsi="Times New Roman" w:cs="Times New Roman"/>
          <w:b/>
        </w:rPr>
      </w:pPr>
      <w:r w:rsidRPr="003E32E3">
        <w:rPr>
          <w:rFonts w:ascii="Times New Roman" w:eastAsia="Calibri" w:hAnsi="Times New Roman" w:cs="Times New Roman"/>
          <w:b/>
        </w:rPr>
        <w:t xml:space="preserve">Insulation of </w:t>
      </w:r>
      <w:r w:rsidR="003E32E3" w:rsidRPr="003E32E3">
        <w:rPr>
          <w:rFonts w:ascii="Times New Roman" w:eastAsia="Calibri" w:hAnsi="Times New Roman" w:cs="Times New Roman"/>
          <w:b/>
        </w:rPr>
        <w:t>Trading Partners During Transition</w:t>
      </w:r>
    </w:p>
    <w:p w14:paraId="74F05FA5" w14:textId="77777777" w:rsidR="003E32E3" w:rsidRPr="003E32E3" w:rsidRDefault="003E32E3" w:rsidP="003E32E3">
      <w:pPr>
        <w:pStyle w:val="ListParagraph"/>
        <w:ind w:left="1080"/>
        <w:rPr>
          <w:rFonts w:ascii="Times New Roman" w:eastAsia="Calibri" w:hAnsi="Times New Roman" w:cs="Times New Roman"/>
          <w:b/>
        </w:rPr>
      </w:pPr>
    </w:p>
    <w:p w14:paraId="1CE8AC24" w14:textId="75BBD9A9" w:rsidR="003E32E3" w:rsidRDefault="007C04F9" w:rsidP="003E32E3">
      <w:pPr>
        <w:pStyle w:val="ListParagraph"/>
        <w:ind w:left="1080"/>
        <w:rPr>
          <w:rFonts w:ascii="Times New Roman" w:eastAsia="Calibri" w:hAnsi="Times New Roman" w:cs="Times New Roman"/>
        </w:rPr>
      </w:pPr>
      <w:r>
        <w:rPr>
          <w:rFonts w:ascii="Times New Roman" w:eastAsia="Calibri" w:hAnsi="Times New Roman" w:cs="Times New Roman"/>
        </w:rPr>
        <w:t>The u</w:t>
      </w:r>
      <w:r w:rsidR="003E32E3" w:rsidRPr="003E32E3">
        <w:rPr>
          <w:rFonts w:ascii="Times New Roman" w:eastAsia="Calibri" w:hAnsi="Times New Roman" w:cs="Times New Roman"/>
        </w:rPr>
        <w:t xml:space="preserve">pgrade to SCRIPT 2017071 is </w:t>
      </w:r>
      <w:r>
        <w:rPr>
          <w:rFonts w:ascii="Times New Roman" w:eastAsia="Calibri" w:hAnsi="Times New Roman" w:cs="Times New Roman"/>
        </w:rPr>
        <w:t>so substantial</w:t>
      </w:r>
      <w:r w:rsidR="003E32E3" w:rsidRPr="003E32E3">
        <w:rPr>
          <w:rFonts w:ascii="Times New Roman" w:eastAsia="Calibri" w:hAnsi="Times New Roman" w:cs="Times New Roman"/>
        </w:rPr>
        <w:t xml:space="preserve"> that</w:t>
      </w:r>
      <w:r w:rsidR="00743166">
        <w:rPr>
          <w:rFonts w:ascii="Times New Roman" w:eastAsia="Calibri" w:hAnsi="Times New Roman" w:cs="Times New Roman"/>
        </w:rPr>
        <w:t xml:space="preserve"> we are </w:t>
      </w:r>
      <w:r>
        <w:rPr>
          <w:rFonts w:ascii="Times New Roman" w:eastAsia="Calibri" w:hAnsi="Times New Roman" w:cs="Times New Roman"/>
        </w:rPr>
        <w:t xml:space="preserve">not </w:t>
      </w:r>
      <w:r w:rsidR="00743166">
        <w:rPr>
          <w:rFonts w:ascii="Times New Roman" w:eastAsia="Calibri" w:hAnsi="Times New Roman" w:cs="Times New Roman"/>
        </w:rPr>
        <w:t>convinced that</w:t>
      </w:r>
      <w:r w:rsidR="00890C44">
        <w:rPr>
          <w:rFonts w:ascii="Times New Roman" w:eastAsia="Calibri" w:hAnsi="Times New Roman" w:cs="Times New Roman"/>
        </w:rPr>
        <w:t xml:space="preserve"> all </w:t>
      </w:r>
      <w:r>
        <w:rPr>
          <w:rFonts w:ascii="Times New Roman" w:eastAsia="Calibri" w:hAnsi="Times New Roman" w:cs="Times New Roman"/>
        </w:rPr>
        <w:t>stakeholders</w:t>
      </w:r>
      <w:r w:rsidR="00890C44">
        <w:rPr>
          <w:rFonts w:ascii="Times New Roman" w:eastAsia="Calibri" w:hAnsi="Times New Roman" w:cs="Times New Roman"/>
        </w:rPr>
        <w:t xml:space="preserve"> will be </w:t>
      </w:r>
      <w:r w:rsidR="003E32E3" w:rsidRPr="003E32E3">
        <w:rPr>
          <w:rFonts w:ascii="Times New Roman" w:eastAsia="Calibri" w:hAnsi="Times New Roman" w:cs="Times New Roman"/>
        </w:rPr>
        <w:t xml:space="preserve">able to transition to the version </w:t>
      </w:r>
      <w:r>
        <w:rPr>
          <w:rFonts w:ascii="Times New Roman" w:eastAsia="Calibri" w:hAnsi="Times New Roman" w:cs="Times New Roman"/>
        </w:rPr>
        <w:t>by</w:t>
      </w:r>
      <w:r w:rsidR="003E32E3" w:rsidRPr="003E32E3">
        <w:rPr>
          <w:rFonts w:ascii="Times New Roman" w:eastAsia="Calibri" w:hAnsi="Times New Roman" w:cs="Times New Roman"/>
        </w:rPr>
        <w:t xml:space="preserve"> January 1, 2019</w:t>
      </w:r>
      <w:r>
        <w:rPr>
          <w:rFonts w:ascii="Times New Roman" w:eastAsia="Calibri" w:hAnsi="Times New Roman" w:cs="Times New Roman"/>
        </w:rPr>
        <w:t xml:space="preserve">, whith less than 12 </w:t>
      </w:r>
      <w:r>
        <w:rPr>
          <w:rFonts w:ascii="Times New Roman" w:eastAsia="Calibri" w:hAnsi="Times New Roman" w:cs="Times New Roman"/>
        </w:rPr>
        <w:lastRenderedPageBreak/>
        <w:t>months to prepare and execute</w:t>
      </w:r>
      <w:r w:rsidR="003E32E3" w:rsidRPr="003E32E3">
        <w:rPr>
          <w:rFonts w:ascii="Times New Roman" w:eastAsia="Calibri" w:hAnsi="Times New Roman" w:cs="Times New Roman"/>
        </w:rPr>
        <w:t xml:space="preserve">. </w:t>
      </w:r>
      <w:r w:rsidR="00743166">
        <w:rPr>
          <w:rFonts w:ascii="Times New Roman" w:eastAsia="Calibri" w:hAnsi="Times New Roman" w:cs="Times New Roman"/>
        </w:rPr>
        <w:t>We understand that certain intermedi</w:t>
      </w:r>
      <w:r w:rsidR="00DA53B5">
        <w:rPr>
          <w:rFonts w:ascii="Times New Roman" w:eastAsia="Calibri" w:hAnsi="Times New Roman" w:cs="Times New Roman"/>
        </w:rPr>
        <w:t>aries for electronic prescribing</w:t>
      </w:r>
      <w:r w:rsidR="00743166">
        <w:rPr>
          <w:rFonts w:ascii="Times New Roman" w:eastAsia="Calibri" w:hAnsi="Times New Roman" w:cs="Times New Roman"/>
        </w:rPr>
        <w:t xml:space="preserve"> </w:t>
      </w:r>
      <w:r w:rsidR="003E32E3" w:rsidRPr="003E32E3">
        <w:rPr>
          <w:rFonts w:ascii="Times New Roman" w:eastAsia="Calibri" w:hAnsi="Times New Roman" w:cs="Times New Roman"/>
        </w:rPr>
        <w:t>such</w:t>
      </w:r>
      <w:r w:rsidR="00743166">
        <w:rPr>
          <w:rFonts w:ascii="Times New Roman" w:eastAsia="Calibri" w:hAnsi="Times New Roman" w:cs="Times New Roman"/>
        </w:rPr>
        <w:t xml:space="preserve"> as</w:t>
      </w:r>
      <w:r w:rsidR="00890C44">
        <w:rPr>
          <w:rFonts w:ascii="Times New Roman" w:eastAsia="Calibri" w:hAnsi="Times New Roman" w:cs="Times New Roman"/>
        </w:rPr>
        <w:t xml:space="preserve"> Sures</w:t>
      </w:r>
      <w:r w:rsidR="003E32E3" w:rsidRPr="003E32E3">
        <w:rPr>
          <w:rFonts w:ascii="Times New Roman" w:eastAsia="Calibri" w:hAnsi="Times New Roman" w:cs="Times New Roman"/>
        </w:rPr>
        <w:t>cripts</w:t>
      </w:r>
      <w:r w:rsidR="00743166">
        <w:rPr>
          <w:rFonts w:ascii="Times New Roman" w:eastAsia="Calibri" w:hAnsi="Times New Roman" w:cs="Times New Roman"/>
        </w:rPr>
        <w:t xml:space="preserve"> are considering plans</w:t>
      </w:r>
      <w:r w:rsidR="003E32E3" w:rsidRPr="003E32E3">
        <w:rPr>
          <w:rFonts w:ascii="Times New Roman" w:eastAsia="Calibri" w:hAnsi="Times New Roman" w:cs="Times New Roman"/>
        </w:rPr>
        <w:t xml:space="preserve"> to insulate trading partners from the </w:t>
      </w:r>
      <w:r>
        <w:rPr>
          <w:rFonts w:ascii="Times New Roman" w:eastAsia="Calibri" w:hAnsi="Times New Roman" w:cs="Times New Roman"/>
        </w:rPr>
        <w:t>challenges of using</w:t>
      </w:r>
      <w:r w:rsidR="003E32E3" w:rsidRPr="003E32E3">
        <w:rPr>
          <w:rFonts w:ascii="Times New Roman" w:eastAsia="Calibri" w:hAnsi="Times New Roman" w:cs="Times New Roman"/>
        </w:rPr>
        <w:t xml:space="preserve"> different NCPDP versions </w:t>
      </w:r>
      <w:r w:rsidR="00F803DF">
        <w:rPr>
          <w:rFonts w:ascii="Times New Roman" w:eastAsia="Calibri" w:hAnsi="Times New Roman" w:cs="Times New Roman"/>
        </w:rPr>
        <w:t>during the</w:t>
      </w:r>
      <w:r w:rsidR="003E32E3" w:rsidRPr="003E32E3">
        <w:rPr>
          <w:rFonts w:ascii="Times New Roman" w:eastAsia="Calibri" w:hAnsi="Times New Roman" w:cs="Times New Roman"/>
        </w:rPr>
        <w:t xml:space="preserve"> transition. </w:t>
      </w:r>
      <w:r w:rsidR="00743166">
        <w:rPr>
          <w:rFonts w:ascii="Times New Roman" w:eastAsia="Calibri" w:hAnsi="Times New Roman" w:cs="Times New Roman"/>
        </w:rPr>
        <w:t xml:space="preserve">We understand that </w:t>
      </w:r>
      <w:r w:rsidR="00F803DF">
        <w:rPr>
          <w:rFonts w:ascii="Times New Roman" w:eastAsia="Calibri" w:hAnsi="Times New Roman" w:cs="Times New Roman"/>
        </w:rPr>
        <w:t xml:space="preserve">other </w:t>
      </w:r>
      <w:r w:rsidR="00743166">
        <w:rPr>
          <w:rFonts w:ascii="Times New Roman" w:eastAsia="Calibri" w:hAnsi="Times New Roman" w:cs="Times New Roman"/>
        </w:rPr>
        <w:t>actions may be possible</w:t>
      </w:r>
      <w:r w:rsidR="00F803DF">
        <w:rPr>
          <w:rFonts w:ascii="Times New Roman" w:eastAsia="Calibri" w:hAnsi="Times New Roman" w:cs="Times New Roman"/>
        </w:rPr>
        <w:t>, as well,</w:t>
      </w:r>
      <w:r w:rsidR="00743166">
        <w:rPr>
          <w:rFonts w:ascii="Times New Roman" w:eastAsia="Calibri" w:hAnsi="Times New Roman" w:cs="Times New Roman"/>
        </w:rPr>
        <w:t xml:space="preserve"> to help</w:t>
      </w:r>
      <w:r w:rsidR="00F803DF">
        <w:rPr>
          <w:rFonts w:ascii="Times New Roman" w:eastAsia="Calibri" w:hAnsi="Times New Roman" w:cs="Times New Roman"/>
        </w:rPr>
        <w:t xml:space="preserve"> during the transition,</w:t>
      </w:r>
      <w:r w:rsidR="00743166" w:rsidRPr="003E32E3">
        <w:rPr>
          <w:rFonts w:ascii="Times New Roman" w:eastAsia="Calibri" w:hAnsi="Times New Roman" w:cs="Times New Roman"/>
        </w:rPr>
        <w:t xml:space="preserve"> </w:t>
      </w:r>
      <w:r w:rsidR="003E32E3" w:rsidRPr="003E32E3">
        <w:rPr>
          <w:rFonts w:ascii="Times New Roman" w:eastAsia="Calibri" w:hAnsi="Times New Roman" w:cs="Times New Roman"/>
        </w:rPr>
        <w:t>such as</w:t>
      </w:r>
      <w:r w:rsidR="00743166">
        <w:rPr>
          <w:rFonts w:ascii="Times New Roman" w:eastAsia="Calibri" w:hAnsi="Times New Roman" w:cs="Times New Roman"/>
        </w:rPr>
        <w:t xml:space="preserve"> the intermediary</w:t>
      </w:r>
      <w:r w:rsidR="003E32E3" w:rsidRPr="003E32E3">
        <w:rPr>
          <w:rFonts w:ascii="Times New Roman" w:eastAsia="Calibri" w:hAnsi="Times New Roman" w:cs="Times New Roman"/>
        </w:rPr>
        <w:t xml:space="preserve"> nulling values of any new required fields</w:t>
      </w:r>
      <w:r w:rsidR="00743166">
        <w:rPr>
          <w:rFonts w:ascii="Times New Roman" w:eastAsia="Calibri" w:hAnsi="Times New Roman" w:cs="Times New Roman"/>
        </w:rPr>
        <w:t xml:space="preserve"> only required by NCPDP 2017071</w:t>
      </w:r>
      <w:r w:rsidR="003E32E3" w:rsidRPr="003E32E3">
        <w:rPr>
          <w:rFonts w:ascii="Times New Roman" w:eastAsia="Calibri" w:hAnsi="Times New Roman" w:cs="Times New Roman"/>
        </w:rPr>
        <w:t xml:space="preserve"> and addressing field length differences</w:t>
      </w:r>
      <w:r w:rsidR="00743166">
        <w:rPr>
          <w:rFonts w:ascii="Times New Roman" w:eastAsia="Calibri" w:hAnsi="Times New Roman" w:cs="Times New Roman"/>
        </w:rPr>
        <w:t xml:space="preserve"> between the versions</w:t>
      </w:r>
      <w:r w:rsidR="003E32E3" w:rsidRPr="003E32E3">
        <w:rPr>
          <w:rFonts w:ascii="Times New Roman" w:eastAsia="Calibri" w:hAnsi="Times New Roman" w:cs="Times New Roman"/>
        </w:rPr>
        <w:t xml:space="preserve"> (e.g. by truncating values that exceed 10.6 field lengths if the sender is sending in 2017071 or by conveying guidance </w:t>
      </w:r>
      <w:r w:rsidR="00743166">
        <w:rPr>
          <w:rFonts w:ascii="Times New Roman" w:eastAsia="Calibri" w:hAnsi="Times New Roman" w:cs="Times New Roman"/>
        </w:rPr>
        <w:t>to trading partners to</w:t>
      </w:r>
      <w:r w:rsidR="003E32E3" w:rsidRPr="003E32E3">
        <w:rPr>
          <w:rFonts w:ascii="Times New Roman" w:eastAsia="Calibri" w:hAnsi="Times New Roman" w:cs="Times New Roman"/>
        </w:rPr>
        <w:t xml:space="preserve"> not to send values in 2017071 transactions that exceed the field length of a 10.6 enabled trading partner)</w:t>
      </w:r>
      <w:r w:rsidR="00743166">
        <w:rPr>
          <w:rFonts w:ascii="Times New Roman" w:eastAsia="Calibri" w:hAnsi="Times New Roman" w:cs="Times New Roman"/>
        </w:rPr>
        <w:t>.</w:t>
      </w:r>
      <w:r w:rsidR="003E32E3" w:rsidRPr="003E32E3">
        <w:rPr>
          <w:rFonts w:ascii="Times New Roman" w:eastAsia="Calibri" w:hAnsi="Times New Roman" w:cs="Times New Roman"/>
        </w:rPr>
        <w:t xml:space="preserve"> </w:t>
      </w:r>
      <w:r w:rsidR="00743166">
        <w:rPr>
          <w:rFonts w:ascii="Times New Roman" w:eastAsia="Calibri" w:hAnsi="Times New Roman" w:cs="Times New Roman"/>
        </w:rPr>
        <w:t>These are examples of</w:t>
      </w:r>
      <w:r w:rsidR="003E32E3" w:rsidRPr="003E32E3">
        <w:rPr>
          <w:rFonts w:ascii="Times New Roman" w:eastAsia="Calibri" w:hAnsi="Times New Roman" w:cs="Times New Roman"/>
        </w:rPr>
        <w:t xml:space="preserve"> some </w:t>
      </w:r>
      <w:r w:rsidR="00743166">
        <w:rPr>
          <w:rFonts w:ascii="Times New Roman" w:eastAsia="Calibri" w:hAnsi="Times New Roman" w:cs="Times New Roman"/>
        </w:rPr>
        <w:t xml:space="preserve">of the </w:t>
      </w:r>
      <w:r w:rsidR="003E32E3" w:rsidRPr="003E32E3">
        <w:rPr>
          <w:rFonts w:ascii="Times New Roman" w:eastAsia="Calibri" w:hAnsi="Times New Roman" w:cs="Times New Roman"/>
        </w:rPr>
        <w:t>variables that must be considered if the transition</w:t>
      </w:r>
      <w:r w:rsidR="00743166">
        <w:rPr>
          <w:rFonts w:ascii="Times New Roman" w:eastAsia="Calibri" w:hAnsi="Times New Roman" w:cs="Times New Roman"/>
        </w:rPr>
        <w:t xml:space="preserve"> is to</w:t>
      </w:r>
      <w:r w:rsidR="003E32E3" w:rsidRPr="003E32E3">
        <w:rPr>
          <w:rFonts w:ascii="Times New Roman" w:eastAsia="Calibri" w:hAnsi="Times New Roman" w:cs="Times New Roman"/>
        </w:rPr>
        <w:t xml:space="preserve"> </w:t>
      </w:r>
      <w:r w:rsidR="00F803DF">
        <w:rPr>
          <w:rFonts w:ascii="Times New Roman" w:eastAsia="Calibri" w:hAnsi="Times New Roman" w:cs="Times New Roman"/>
        </w:rPr>
        <w:t>involve</w:t>
      </w:r>
      <w:r w:rsidR="003E32E3" w:rsidRPr="003E32E3">
        <w:rPr>
          <w:rFonts w:ascii="Times New Roman" w:eastAsia="Calibri" w:hAnsi="Times New Roman" w:cs="Times New Roman"/>
        </w:rPr>
        <w:t xml:space="preserve"> two versions in use at once until </w:t>
      </w:r>
      <w:r w:rsidR="00F803DF">
        <w:rPr>
          <w:rFonts w:ascii="Times New Roman" w:eastAsia="Calibri" w:hAnsi="Times New Roman" w:cs="Times New Roman"/>
        </w:rPr>
        <w:t xml:space="preserve">the </w:t>
      </w:r>
      <w:r w:rsidR="003E32E3" w:rsidRPr="003E32E3">
        <w:rPr>
          <w:rFonts w:ascii="Times New Roman" w:eastAsia="Calibri" w:hAnsi="Times New Roman" w:cs="Times New Roman"/>
        </w:rPr>
        <w:t xml:space="preserve">end </w:t>
      </w:r>
      <w:r w:rsidR="00F803DF">
        <w:rPr>
          <w:rFonts w:ascii="Times New Roman" w:eastAsia="Calibri" w:hAnsi="Times New Roman" w:cs="Times New Roman"/>
        </w:rPr>
        <w:t>of the transition period for that</w:t>
      </w:r>
      <w:r w:rsidR="003E32E3" w:rsidRPr="003E32E3">
        <w:rPr>
          <w:rFonts w:ascii="Times New Roman" w:eastAsia="Calibri" w:hAnsi="Times New Roman" w:cs="Times New Roman"/>
        </w:rPr>
        <w:t xml:space="preserve"> transaction. </w:t>
      </w:r>
      <w:r w:rsidR="00890C44">
        <w:rPr>
          <w:rFonts w:ascii="Times New Roman" w:eastAsia="Calibri" w:hAnsi="Times New Roman" w:cs="Times New Roman"/>
        </w:rPr>
        <w:t xml:space="preserve">We also understand that Surescripts has yet to develop their own implementation guide for </w:t>
      </w:r>
      <w:r w:rsidR="00F803DF">
        <w:rPr>
          <w:rFonts w:ascii="Times New Roman" w:eastAsia="Calibri" w:hAnsi="Times New Roman" w:cs="Times New Roman"/>
        </w:rPr>
        <w:t>SCRIPT</w:t>
      </w:r>
      <w:r w:rsidR="00890C44">
        <w:rPr>
          <w:rFonts w:ascii="Times New Roman" w:eastAsia="Calibri" w:hAnsi="Times New Roman" w:cs="Times New Roman"/>
        </w:rPr>
        <w:t xml:space="preserve"> 2017071 which will inform their </w:t>
      </w:r>
      <w:r w:rsidR="00F803DF">
        <w:rPr>
          <w:rFonts w:ascii="Times New Roman" w:eastAsia="Calibri" w:hAnsi="Times New Roman" w:cs="Times New Roman"/>
        </w:rPr>
        <w:t>certification of HIT vendors of</w:t>
      </w:r>
      <w:r w:rsidR="00890C44">
        <w:rPr>
          <w:rFonts w:ascii="Times New Roman" w:eastAsia="Calibri" w:hAnsi="Times New Roman" w:cs="Times New Roman"/>
        </w:rPr>
        <w:t xml:space="preserve"> </w:t>
      </w:r>
      <w:r w:rsidR="00856BEE">
        <w:rPr>
          <w:rFonts w:ascii="Times New Roman" w:eastAsia="Calibri" w:hAnsi="Times New Roman" w:cs="Times New Roman"/>
        </w:rPr>
        <w:t xml:space="preserve">Surescripts’s </w:t>
      </w:r>
      <w:r w:rsidR="00890C44">
        <w:rPr>
          <w:rFonts w:ascii="Times New Roman" w:eastAsia="Calibri" w:hAnsi="Times New Roman" w:cs="Times New Roman"/>
        </w:rPr>
        <w:t xml:space="preserve">business rules for transacting in the new standards. Surescripts vendor certifaction activities can only be completed after vendors finish their software development which also depends upon the availability of this same implementation guide. </w:t>
      </w:r>
      <w:r w:rsidR="003E32E3" w:rsidRPr="003E32E3">
        <w:rPr>
          <w:rFonts w:ascii="Times New Roman" w:eastAsia="Calibri" w:hAnsi="Times New Roman" w:cs="Times New Roman"/>
        </w:rPr>
        <w:t>Unless CMS recommends adoption of a binary compliance date generally or even transaction by transaction</w:t>
      </w:r>
      <w:r w:rsidR="00F803DF">
        <w:rPr>
          <w:rFonts w:ascii="Times New Roman" w:eastAsia="Calibri" w:hAnsi="Times New Roman" w:cs="Times New Roman"/>
        </w:rPr>
        <w:t xml:space="preserve"> (i.e. all stakeholders starting to use the same transaction set on the same day), which we would advise against. T</w:t>
      </w:r>
      <w:r w:rsidR="003E32E3" w:rsidRPr="003E32E3">
        <w:rPr>
          <w:rFonts w:ascii="Times New Roman" w:eastAsia="Calibri" w:hAnsi="Times New Roman" w:cs="Times New Roman"/>
        </w:rPr>
        <w:t>hese are factors that must be accounted for in the final rule. Cerner recognizes that these scenarios are currently being considered and planned for by industry leaders</w:t>
      </w:r>
      <w:r w:rsidR="00F803DF">
        <w:rPr>
          <w:rFonts w:ascii="Times New Roman" w:eastAsia="Calibri" w:hAnsi="Times New Roman" w:cs="Times New Roman"/>
        </w:rPr>
        <w:t xml:space="preserve"> (i.e. Surescripts)</w:t>
      </w:r>
      <w:r w:rsidR="003E32E3" w:rsidRPr="003E32E3">
        <w:rPr>
          <w:rFonts w:ascii="Times New Roman" w:eastAsia="Calibri" w:hAnsi="Times New Roman" w:cs="Times New Roman"/>
        </w:rPr>
        <w:t xml:space="preserve">, but none-the-less calls this </w:t>
      </w:r>
      <w:r w:rsidR="00890C44">
        <w:rPr>
          <w:rFonts w:ascii="Times New Roman" w:eastAsia="Calibri" w:hAnsi="Times New Roman" w:cs="Times New Roman"/>
        </w:rPr>
        <w:t xml:space="preserve">out for agency attention </w:t>
      </w:r>
      <w:r w:rsidR="003E32E3" w:rsidRPr="003E32E3">
        <w:rPr>
          <w:rFonts w:ascii="Times New Roman" w:eastAsia="Calibri" w:hAnsi="Times New Roman" w:cs="Times New Roman"/>
        </w:rPr>
        <w:t>in recognition that a transition period, as recommended above, would be to the benefit of all stakeholders.</w:t>
      </w:r>
    </w:p>
    <w:p w14:paraId="7BBD675A" w14:textId="77777777" w:rsidR="003E32E3" w:rsidRPr="003E32E3" w:rsidRDefault="003E32E3" w:rsidP="003E32E3">
      <w:pPr>
        <w:pStyle w:val="ListParagraph"/>
        <w:ind w:left="1080"/>
        <w:rPr>
          <w:rFonts w:ascii="Times New Roman" w:eastAsia="Calibri" w:hAnsi="Times New Roman" w:cs="Times New Roman"/>
        </w:rPr>
      </w:pPr>
    </w:p>
    <w:p w14:paraId="06F11D8C" w14:textId="7D2AD66B" w:rsidR="003E32E3" w:rsidRPr="007C7E38" w:rsidRDefault="003E32E3" w:rsidP="003E32E3">
      <w:pPr>
        <w:pStyle w:val="ListParagraph"/>
        <w:numPr>
          <w:ilvl w:val="0"/>
          <w:numId w:val="44"/>
        </w:numPr>
        <w:rPr>
          <w:rFonts w:ascii="Times New Roman" w:eastAsia="Calibri" w:hAnsi="Times New Roman" w:cs="Times New Roman"/>
          <w:b/>
        </w:rPr>
      </w:pPr>
      <w:r w:rsidRPr="007C7E38">
        <w:rPr>
          <w:rFonts w:ascii="Times New Roman" w:eastAsia="Calibri" w:hAnsi="Times New Roman" w:cs="Times New Roman"/>
          <w:b/>
        </w:rPr>
        <w:t>Transition Timeline</w:t>
      </w:r>
    </w:p>
    <w:p w14:paraId="6F70B0BE" w14:textId="3E64CBFE" w:rsidR="003E32E3" w:rsidRDefault="003E32E3" w:rsidP="003E32E3">
      <w:pPr>
        <w:pStyle w:val="ListParagraph"/>
        <w:ind w:left="1080"/>
        <w:rPr>
          <w:rFonts w:ascii="Times New Roman" w:eastAsia="Calibri" w:hAnsi="Times New Roman"/>
        </w:rPr>
      </w:pPr>
    </w:p>
    <w:p w14:paraId="3DE86D55" w14:textId="1DAD2291" w:rsidR="007C7E38" w:rsidRPr="00890C44" w:rsidRDefault="003E32E3" w:rsidP="00890C44">
      <w:pPr>
        <w:pStyle w:val="ListParagraph"/>
        <w:ind w:left="1080"/>
        <w:rPr>
          <w:rFonts w:ascii="Times New Roman" w:eastAsia="Calibri" w:hAnsi="Times New Roman"/>
        </w:rPr>
      </w:pPr>
      <w:r>
        <w:rPr>
          <w:rFonts w:ascii="Times New Roman" w:eastAsia="Calibri" w:hAnsi="Times New Roman"/>
        </w:rPr>
        <w:t xml:space="preserve">Again, in support of an extended timeline for adoption of SCRIPT 2017071, Cerner would like to call attention to the </w:t>
      </w:r>
      <w:r w:rsidR="00F803DF">
        <w:rPr>
          <w:rFonts w:ascii="Times New Roman" w:eastAsia="Calibri" w:hAnsi="Times New Roman"/>
        </w:rPr>
        <w:t>effort</w:t>
      </w:r>
      <w:r>
        <w:rPr>
          <w:rFonts w:ascii="Times New Roman" w:eastAsia="Calibri" w:hAnsi="Times New Roman"/>
        </w:rPr>
        <w:t xml:space="preserve"> required to undertake the transition to the new standard.</w:t>
      </w:r>
      <w:r w:rsidR="00743166">
        <w:rPr>
          <w:rFonts w:ascii="Times New Roman" w:eastAsia="Calibri" w:hAnsi="Times New Roman"/>
        </w:rPr>
        <w:t xml:space="preserve"> Cerner has been involved in many standards related</w:t>
      </w:r>
      <w:r w:rsidR="00F803DF">
        <w:rPr>
          <w:rFonts w:ascii="Times New Roman" w:eastAsia="Calibri" w:hAnsi="Times New Roman"/>
        </w:rPr>
        <w:t xml:space="preserve"> upgrade</w:t>
      </w:r>
      <w:r w:rsidR="00743166">
        <w:rPr>
          <w:rFonts w:ascii="Times New Roman" w:eastAsia="Calibri" w:hAnsi="Times New Roman"/>
        </w:rPr>
        <w:t xml:space="preserve"> efforts including all three of the ONC criteria edition adoptions for EHR certification for the EHR Incentive Program, adoption of ICD 10 CM and ICD 10 PCS, adoption of all iterations of HIPAA EDI standards, adoption of the National Provider Identifier (NPI) and numerous other federal initiatives that involve standards adoption for HIT. In almost every single case, there have been extensions or </w:t>
      </w:r>
      <w:r w:rsidR="00F803DF">
        <w:rPr>
          <w:rFonts w:ascii="Times New Roman" w:eastAsia="Calibri" w:hAnsi="Times New Roman"/>
        </w:rPr>
        <w:t xml:space="preserve">relaxing of enforcement to allow </w:t>
      </w:r>
      <w:r w:rsidR="00743166">
        <w:rPr>
          <w:rFonts w:ascii="Times New Roman" w:eastAsia="Calibri" w:hAnsi="Times New Roman"/>
        </w:rPr>
        <w:t xml:space="preserve">the industry to come into compliance. There have also been </w:t>
      </w:r>
      <w:r w:rsidR="00F803DF">
        <w:rPr>
          <w:rFonts w:ascii="Times New Roman" w:eastAsia="Calibri" w:hAnsi="Times New Roman"/>
        </w:rPr>
        <w:t>transition</w:t>
      </w:r>
      <w:r w:rsidR="00743166">
        <w:rPr>
          <w:rFonts w:ascii="Times New Roman" w:eastAsia="Calibri" w:hAnsi="Times New Roman"/>
        </w:rPr>
        <w:t xml:space="preserve"> periods where old and new versions of standards have been permitted to co-exist. For a vendor of the scale of Cerner to design, develop, test, deploy and bring into production use across its client base a software change of the magnitude of the </w:t>
      </w:r>
      <w:r w:rsidR="00F803DF">
        <w:rPr>
          <w:rFonts w:ascii="Times New Roman" w:eastAsia="Calibri" w:hAnsi="Times New Roman"/>
        </w:rPr>
        <w:t>SCRIPT</w:t>
      </w:r>
      <w:r w:rsidR="00743166">
        <w:rPr>
          <w:rFonts w:ascii="Times New Roman" w:eastAsia="Calibri" w:hAnsi="Times New Roman"/>
        </w:rPr>
        <w:t xml:space="preserve"> 2017071</w:t>
      </w:r>
      <w:r w:rsidR="00966C55">
        <w:rPr>
          <w:rFonts w:ascii="Times New Roman" w:eastAsia="Calibri" w:hAnsi="Times New Roman"/>
        </w:rPr>
        <w:t xml:space="preserve"> adoption, the effort from start to finish is minimally 24 months. The Electronic Health Records Association (EHRA) has frequently laid out a well established timeline of effort for such large scale adoptions involving 18-24 months. These timelines are necessary to assure as smooth a transition as is possible for HIT vendors and their clients.</w:t>
      </w:r>
      <w:r>
        <w:rPr>
          <w:rFonts w:ascii="Times New Roman" w:eastAsia="Calibri" w:hAnsi="Times New Roman"/>
        </w:rPr>
        <w:t xml:space="preserve"> The </w:t>
      </w:r>
      <w:r w:rsidR="00F803DF">
        <w:rPr>
          <w:rFonts w:ascii="Times New Roman" w:eastAsia="Calibri" w:hAnsi="Times New Roman"/>
        </w:rPr>
        <w:t xml:space="preserve">proposed </w:t>
      </w:r>
      <w:r>
        <w:rPr>
          <w:rFonts w:ascii="Times New Roman" w:eastAsia="Calibri" w:hAnsi="Times New Roman"/>
        </w:rPr>
        <w:t>timeline does not adequately account for the time needed for vendors to dev</w:t>
      </w:r>
      <w:r w:rsidR="00890C44">
        <w:rPr>
          <w:rFonts w:ascii="Times New Roman" w:eastAsia="Calibri" w:hAnsi="Times New Roman"/>
        </w:rPr>
        <w:t>elop, test, certify (with Sures</w:t>
      </w:r>
      <w:r>
        <w:rPr>
          <w:rFonts w:ascii="Times New Roman" w:eastAsia="Calibri" w:hAnsi="Times New Roman"/>
        </w:rPr>
        <w:t>cripts), and deploy code. Additionally, after vendor deployment of code</w:t>
      </w:r>
      <w:r w:rsidR="007C7E38">
        <w:rPr>
          <w:rFonts w:ascii="Times New Roman" w:eastAsia="Calibri" w:hAnsi="Times New Roman"/>
        </w:rPr>
        <w:t>, c</w:t>
      </w:r>
      <w:r w:rsidR="00F803DF">
        <w:rPr>
          <w:rFonts w:ascii="Times New Roman" w:eastAsia="Calibri" w:hAnsi="Times New Roman"/>
        </w:rPr>
        <w:t>lients</w:t>
      </w:r>
      <w:r w:rsidR="007C7E38">
        <w:rPr>
          <w:rFonts w:ascii="Times New Roman" w:eastAsia="Calibri" w:hAnsi="Times New Roman"/>
        </w:rPr>
        <w:t xml:space="preserve"> </w:t>
      </w:r>
      <w:r w:rsidR="007C7E38">
        <w:rPr>
          <w:rFonts w:ascii="Times New Roman" w:eastAsia="Calibri" w:hAnsi="Times New Roman"/>
        </w:rPr>
        <w:lastRenderedPageBreak/>
        <w:t xml:space="preserve">must be given adequate time to test the code, train end-users on the updated code, and adoption of the new transaction capabilities. </w:t>
      </w:r>
    </w:p>
    <w:p w14:paraId="5D81E00C" w14:textId="4DB1F507" w:rsidR="002C1FFE" w:rsidRDefault="002C1FFE" w:rsidP="00354251">
      <w:pPr>
        <w:numPr>
          <w:ilvl w:val="0"/>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2015 CEHRT E-Prescribing Requirements for 2019</w:t>
      </w:r>
    </w:p>
    <w:p w14:paraId="3F11F039" w14:textId="30C2A5CE" w:rsidR="00D1351F" w:rsidRDefault="00966C55" w:rsidP="00D1351F">
      <w:pPr>
        <w:spacing w:after="200" w:line="276" w:lineRule="auto"/>
        <w:ind w:left="405"/>
        <w:rPr>
          <w:rFonts w:ascii="Times New Roman" w:eastAsia="Calibri" w:hAnsi="Times New Roman"/>
          <w:b/>
          <w:sz w:val="22"/>
          <w:szCs w:val="22"/>
        </w:rPr>
      </w:pPr>
      <w:r>
        <w:rPr>
          <w:rFonts w:ascii="Times New Roman" w:eastAsia="Calibri" w:hAnsi="Times New Roman"/>
          <w:sz w:val="22"/>
          <w:szCs w:val="22"/>
        </w:rPr>
        <w:t xml:space="preserve">We observe that use of 2015 Edition CEHRT is first mandated as of January 1, 2019 both for the EHR Incentive Program and for the Quality Payment Program under the Medicare and CHIP Reauthorization Act (MACRA) of 2015.  As a part of those requirements, CEHRT is to be certified to the ability to transact in the </w:t>
      </w:r>
      <w:r w:rsidR="00607DB6">
        <w:rPr>
          <w:rFonts w:ascii="Times New Roman" w:eastAsia="Calibri" w:hAnsi="Times New Roman"/>
          <w:sz w:val="22"/>
          <w:szCs w:val="22"/>
        </w:rPr>
        <w:t>SCRIPT</w:t>
      </w:r>
      <w:r>
        <w:rPr>
          <w:rFonts w:ascii="Times New Roman" w:eastAsia="Calibri" w:hAnsi="Times New Roman"/>
          <w:sz w:val="22"/>
          <w:szCs w:val="22"/>
        </w:rPr>
        <w:t xml:space="preserve"> 10.6 version of electronic prescribing standards. We note that as a result, the first mandated use of 2015 Edition CEHRT will occur in the same calendar year as what CMS proposes for the use of </w:t>
      </w:r>
      <w:r w:rsidR="00607DB6">
        <w:rPr>
          <w:rFonts w:ascii="Times New Roman" w:eastAsia="Calibri" w:hAnsi="Times New Roman"/>
          <w:sz w:val="22"/>
          <w:szCs w:val="22"/>
        </w:rPr>
        <w:t>SCRIPT</w:t>
      </w:r>
      <w:r>
        <w:rPr>
          <w:rFonts w:ascii="Times New Roman" w:eastAsia="Calibri" w:hAnsi="Times New Roman"/>
          <w:sz w:val="22"/>
          <w:szCs w:val="22"/>
        </w:rPr>
        <w:t xml:space="preserve"> 2017071 with an obvious difference in the </w:t>
      </w:r>
      <w:r w:rsidR="00607DB6">
        <w:rPr>
          <w:rFonts w:ascii="Times New Roman" w:eastAsia="Calibri" w:hAnsi="Times New Roman"/>
          <w:sz w:val="22"/>
          <w:szCs w:val="22"/>
        </w:rPr>
        <w:t>electronic prescribing</w:t>
      </w:r>
      <w:r>
        <w:rPr>
          <w:rFonts w:ascii="Times New Roman" w:eastAsia="Calibri" w:hAnsi="Times New Roman"/>
          <w:sz w:val="22"/>
          <w:szCs w:val="22"/>
        </w:rPr>
        <w:t xml:space="preserve"> standard that is required. </w:t>
      </w:r>
      <w:r w:rsidR="00D1351F">
        <w:rPr>
          <w:rFonts w:ascii="Times New Roman" w:eastAsia="Calibri" w:hAnsi="Times New Roman"/>
          <w:sz w:val="22"/>
          <w:szCs w:val="22"/>
        </w:rPr>
        <w:t xml:space="preserve">While we are </w:t>
      </w:r>
      <w:r>
        <w:rPr>
          <w:rFonts w:ascii="Times New Roman" w:eastAsia="Calibri" w:hAnsi="Times New Roman"/>
          <w:sz w:val="22"/>
          <w:szCs w:val="22"/>
        </w:rPr>
        <w:t xml:space="preserve">certain </w:t>
      </w:r>
      <w:r w:rsidR="00D1351F">
        <w:rPr>
          <w:rFonts w:ascii="Times New Roman" w:eastAsia="Calibri" w:hAnsi="Times New Roman"/>
          <w:sz w:val="22"/>
          <w:szCs w:val="22"/>
        </w:rPr>
        <w:t xml:space="preserve">CMS has already </w:t>
      </w:r>
      <w:r>
        <w:rPr>
          <w:rFonts w:ascii="Times New Roman" w:eastAsia="Calibri" w:hAnsi="Times New Roman"/>
          <w:sz w:val="22"/>
          <w:szCs w:val="22"/>
        </w:rPr>
        <w:t>considered this matter,</w:t>
      </w:r>
      <w:r w:rsidR="00D1351F">
        <w:rPr>
          <w:rFonts w:ascii="Times New Roman" w:eastAsia="Calibri" w:hAnsi="Times New Roman"/>
          <w:sz w:val="22"/>
          <w:szCs w:val="22"/>
        </w:rPr>
        <w:t xml:space="preserve"> the proposed rulemaking does not account for </w:t>
      </w:r>
      <w:r>
        <w:rPr>
          <w:rFonts w:ascii="Times New Roman" w:eastAsia="Calibri" w:hAnsi="Times New Roman"/>
          <w:sz w:val="22"/>
          <w:szCs w:val="22"/>
        </w:rPr>
        <w:t>this difference</w:t>
      </w:r>
      <w:r w:rsidR="00607DB6">
        <w:rPr>
          <w:rFonts w:ascii="Times New Roman" w:eastAsia="Calibri" w:hAnsi="Times New Roman"/>
          <w:sz w:val="22"/>
          <w:szCs w:val="22"/>
        </w:rPr>
        <w:t xml:space="preserve"> nor does it propose any implications for 2015 Edition CEHRT</w:t>
      </w:r>
      <w:r w:rsidR="00D1351F">
        <w:rPr>
          <w:rFonts w:ascii="Times New Roman" w:eastAsia="Calibri" w:hAnsi="Times New Roman"/>
          <w:sz w:val="22"/>
          <w:szCs w:val="22"/>
        </w:rPr>
        <w:t xml:space="preserve">. </w:t>
      </w:r>
      <w:r w:rsidR="00607DB6">
        <w:rPr>
          <w:rFonts w:ascii="Times New Roman" w:eastAsia="Calibri" w:hAnsi="Times New Roman"/>
          <w:sz w:val="22"/>
          <w:szCs w:val="22"/>
        </w:rPr>
        <w:t>W</w:t>
      </w:r>
      <w:r w:rsidR="00D1351F">
        <w:rPr>
          <w:rFonts w:ascii="Times New Roman" w:eastAsia="Calibri" w:hAnsi="Times New Roman"/>
          <w:sz w:val="22"/>
          <w:szCs w:val="22"/>
        </w:rPr>
        <w:t xml:space="preserve">e ask for clarification on the application of SCRIPT 2017071 E-Prescribing Standards against the 2015 CEHRT requirements that will be in effect for 2019. </w:t>
      </w:r>
      <w:r>
        <w:rPr>
          <w:rFonts w:ascii="Times New Roman" w:eastAsia="Calibri" w:hAnsi="Times New Roman"/>
          <w:sz w:val="22"/>
          <w:szCs w:val="22"/>
        </w:rPr>
        <w:t>We believe that t</w:t>
      </w:r>
      <w:r w:rsidR="00D1351F">
        <w:rPr>
          <w:rFonts w:ascii="Times New Roman" w:eastAsia="Calibri" w:hAnsi="Times New Roman"/>
          <w:sz w:val="22"/>
          <w:szCs w:val="22"/>
        </w:rPr>
        <w:t>he current CMS proposal obsoletes the use requirement for 2015 Edition CEHRT</w:t>
      </w:r>
      <w:r w:rsidR="00607DB6">
        <w:rPr>
          <w:rFonts w:ascii="Times New Roman" w:eastAsia="Calibri" w:hAnsi="Times New Roman"/>
          <w:sz w:val="22"/>
          <w:szCs w:val="22"/>
        </w:rPr>
        <w:t>, thus not requiring vendors to certify against the 2015 Edition CEHRT electronic prescribing criterion</w:t>
      </w:r>
      <w:r w:rsidR="00D1351F">
        <w:rPr>
          <w:rFonts w:ascii="Times New Roman" w:eastAsia="Calibri" w:hAnsi="Times New Roman"/>
          <w:sz w:val="22"/>
          <w:szCs w:val="22"/>
        </w:rPr>
        <w:t>.</w:t>
      </w:r>
    </w:p>
    <w:p w14:paraId="5A7D03B9" w14:textId="6D99A2EE" w:rsidR="002C1FFE" w:rsidRDefault="00207126" w:rsidP="00354251">
      <w:pPr>
        <w:numPr>
          <w:ilvl w:val="0"/>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Enforcement and Support of SCRIPT Versions 10.6 and 2017071</w:t>
      </w:r>
    </w:p>
    <w:p w14:paraId="18AA275F" w14:textId="69085BCF" w:rsidR="00290D07" w:rsidRDefault="00CF5F6B" w:rsidP="0021215C">
      <w:pPr>
        <w:pStyle w:val="ListParagraph"/>
        <w:ind w:left="405"/>
        <w:rPr>
          <w:rFonts w:ascii="Times New Roman" w:eastAsia="Calibri" w:hAnsi="Times New Roman" w:cs="Times New Roman"/>
        </w:rPr>
      </w:pPr>
      <w:r>
        <w:rPr>
          <w:rFonts w:ascii="Times New Roman" w:eastAsia="Calibri" w:hAnsi="Times New Roman" w:cs="Times New Roman"/>
        </w:rPr>
        <w:t>Enforcement of this rule seem to be</w:t>
      </w:r>
      <w:r w:rsidR="0021215C" w:rsidRPr="0021215C">
        <w:rPr>
          <w:rFonts w:ascii="Times New Roman" w:eastAsia="Calibri" w:hAnsi="Times New Roman" w:cs="Times New Roman"/>
        </w:rPr>
        <w:t xml:space="preserve"> not penalty or audit driven; however, the rule </w:t>
      </w:r>
      <w:r w:rsidR="00966C55">
        <w:rPr>
          <w:rFonts w:ascii="Times New Roman" w:eastAsia="Calibri" w:hAnsi="Times New Roman" w:cs="Times New Roman"/>
        </w:rPr>
        <w:t>sets a firm requirement for</w:t>
      </w:r>
      <w:r w:rsidR="0021215C" w:rsidRPr="0021215C">
        <w:rPr>
          <w:rFonts w:ascii="Times New Roman" w:eastAsia="Calibri" w:hAnsi="Times New Roman" w:cs="Times New Roman"/>
        </w:rPr>
        <w:t xml:space="preserve"> any entity </w:t>
      </w:r>
      <w:r w:rsidR="00966C55">
        <w:rPr>
          <w:rFonts w:ascii="Times New Roman" w:eastAsia="Calibri" w:hAnsi="Times New Roman" w:cs="Times New Roman"/>
        </w:rPr>
        <w:t xml:space="preserve">that </w:t>
      </w:r>
      <w:r w:rsidR="0021215C" w:rsidRPr="0021215C">
        <w:rPr>
          <w:rFonts w:ascii="Times New Roman" w:eastAsia="Calibri" w:hAnsi="Times New Roman" w:cs="Times New Roman"/>
        </w:rPr>
        <w:t xml:space="preserve">currently </w:t>
      </w:r>
      <w:r w:rsidR="00966C55">
        <w:rPr>
          <w:rFonts w:ascii="Times New Roman" w:eastAsia="Calibri" w:hAnsi="Times New Roman" w:cs="Times New Roman"/>
        </w:rPr>
        <w:t>utilizes electronic prescribing</w:t>
      </w:r>
      <w:r w:rsidR="00607DB6">
        <w:rPr>
          <w:rFonts w:ascii="Times New Roman" w:eastAsia="Calibri" w:hAnsi="Times New Roman" w:cs="Times New Roman"/>
        </w:rPr>
        <w:t xml:space="preserve"> to use SCRIPT 2017071 based transactions on January 1, 2019</w:t>
      </w:r>
      <w:r w:rsidR="00966C55">
        <w:rPr>
          <w:rFonts w:ascii="Times New Roman" w:eastAsia="Calibri" w:hAnsi="Times New Roman" w:cs="Times New Roman"/>
        </w:rPr>
        <w:t>. Should</w:t>
      </w:r>
      <w:r w:rsidR="00C44611">
        <w:rPr>
          <w:rFonts w:ascii="Times New Roman" w:eastAsia="Calibri" w:hAnsi="Times New Roman" w:cs="Times New Roman"/>
        </w:rPr>
        <w:t xml:space="preserve"> such an entity prove</w:t>
      </w:r>
      <w:r w:rsidR="0021215C" w:rsidRPr="0021215C">
        <w:rPr>
          <w:rFonts w:ascii="Times New Roman" w:eastAsia="Calibri" w:hAnsi="Times New Roman" w:cs="Times New Roman"/>
        </w:rPr>
        <w:t xml:space="preserve"> unable to meet the upgrade deadlines, </w:t>
      </w:r>
      <w:r w:rsidR="00966C55">
        <w:rPr>
          <w:rFonts w:ascii="Times New Roman" w:eastAsia="Calibri" w:hAnsi="Times New Roman" w:cs="Times New Roman"/>
        </w:rPr>
        <w:t xml:space="preserve">one </w:t>
      </w:r>
      <w:r w:rsidR="0021215C" w:rsidRPr="0021215C">
        <w:rPr>
          <w:rFonts w:ascii="Times New Roman" w:eastAsia="Calibri" w:hAnsi="Times New Roman" w:cs="Times New Roman"/>
        </w:rPr>
        <w:t xml:space="preserve">must </w:t>
      </w:r>
      <w:r w:rsidR="00966C55">
        <w:rPr>
          <w:rFonts w:ascii="Times New Roman" w:eastAsia="Calibri" w:hAnsi="Times New Roman" w:cs="Times New Roman"/>
        </w:rPr>
        <w:t xml:space="preserve">conclude they must </w:t>
      </w:r>
      <w:r w:rsidR="0021215C" w:rsidRPr="0021215C">
        <w:rPr>
          <w:rFonts w:ascii="Times New Roman" w:eastAsia="Calibri" w:hAnsi="Times New Roman" w:cs="Times New Roman"/>
        </w:rPr>
        <w:t xml:space="preserve">cease all </w:t>
      </w:r>
      <w:r w:rsidR="00966C55">
        <w:rPr>
          <w:rFonts w:ascii="Times New Roman" w:eastAsia="Calibri" w:hAnsi="Times New Roman" w:cs="Times New Roman"/>
        </w:rPr>
        <w:t xml:space="preserve">electronic prescribing transactions where they </w:t>
      </w:r>
      <w:r w:rsidR="00C44611">
        <w:rPr>
          <w:rFonts w:ascii="Times New Roman" w:eastAsia="Calibri" w:hAnsi="Times New Roman" w:cs="Times New Roman"/>
        </w:rPr>
        <w:t>do not use SCRIPT 2017071 based transactions</w:t>
      </w:r>
      <w:r w:rsidR="00966C55">
        <w:rPr>
          <w:rFonts w:ascii="Times New Roman" w:eastAsia="Calibri" w:hAnsi="Times New Roman" w:cs="Times New Roman"/>
        </w:rPr>
        <w:t>, and prescribing</w:t>
      </w:r>
      <w:r w:rsidR="0021215C" w:rsidRPr="0021215C">
        <w:rPr>
          <w:rFonts w:ascii="Times New Roman" w:eastAsia="Calibri" w:hAnsi="Times New Roman" w:cs="Times New Roman"/>
        </w:rPr>
        <w:t xml:space="preserve"> processes must regress to manual methods until the complete </w:t>
      </w:r>
      <w:r w:rsidR="00C44611">
        <w:rPr>
          <w:rFonts w:ascii="Times New Roman" w:eastAsia="Calibri" w:hAnsi="Times New Roman" w:cs="Times New Roman"/>
        </w:rPr>
        <w:t xml:space="preserve">set of transactions applicable to the entity are upgraded to SCRIPT 2017071. </w:t>
      </w:r>
      <w:r w:rsidR="00966C55">
        <w:rPr>
          <w:rFonts w:ascii="Times New Roman" w:eastAsia="Calibri" w:hAnsi="Times New Roman" w:cs="Times New Roman"/>
        </w:rPr>
        <w:t>This</w:t>
      </w:r>
      <w:r w:rsidR="00C44611">
        <w:rPr>
          <w:rFonts w:ascii="Times New Roman" w:eastAsia="Calibri" w:hAnsi="Times New Roman" w:cs="Times New Roman"/>
        </w:rPr>
        <w:t xml:space="preserve"> would be</w:t>
      </w:r>
      <w:r w:rsidR="00966C55">
        <w:rPr>
          <w:rFonts w:ascii="Times New Roman" w:eastAsia="Calibri" w:hAnsi="Times New Roman" w:cs="Times New Roman"/>
        </w:rPr>
        <w:t xml:space="preserve"> in violation of at least some </w:t>
      </w:r>
      <w:hyperlink r:id="rId12" w:history="1">
        <w:r w:rsidR="00966C55" w:rsidRPr="00966C55">
          <w:rPr>
            <w:rStyle w:val="Hyperlink"/>
            <w:rFonts w:ascii="Times New Roman" w:eastAsia="Calibri" w:hAnsi="Times New Roman" w:cs="Times New Roman"/>
          </w:rPr>
          <w:t>State law</w:t>
        </w:r>
      </w:hyperlink>
      <w:r w:rsidR="00966C55">
        <w:rPr>
          <w:rFonts w:ascii="Times New Roman" w:eastAsia="Calibri" w:hAnsi="Times New Roman" w:cs="Times New Roman"/>
        </w:rPr>
        <w:t xml:space="preserve"> where electronic prescribing is mandated. </w:t>
      </w:r>
      <w:r w:rsidR="0021215C">
        <w:rPr>
          <w:rFonts w:ascii="Times New Roman" w:eastAsia="Calibri" w:hAnsi="Times New Roman" w:cs="Times New Roman"/>
        </w:rPr>
        <w:t>Cerner asks</w:t>
      </w:r>
      <w:r w:rsidR="00966C55">
        <w:rPr>
          <w:rFonts w:ascii="Times New Roman" w:eastAsia="Calibri" w:hAnsi="Times New Roman" w:cs="Times New Roman"/>
        </w:rPr>
        <w:t xml:space="preserve"> CMS</w:t>
      </w:r>
      <w:r w:rsidR="0021215C">
        <w:rPr>
          <w:rFonts w:ascii="Times New Roman" w:eastAsia="Calibri" w:hAnsi="Times New Roman" w:cs="Times New Roman"/>
        </w:rPr>
        <w:t xml:space="preserve"> for clarification on </w:t>
      </w:r>
      <w:r w:rsidR="00966C55">
        <w:rPr>
          <w:rFonts w:ascii="Times New Roman" w:eastAsia="Calibri" w:hAnsi="Times New Roman" w:cs="Times New Roman"/>
        </w:rPr>
        <w:t xml:space="preserve">the effects for </w:t>
      </w:r>
      <w:r w:rsidR="0021215C">
        <w:rPr>
          <w:rFonts w:ascii="Times New Roman" w:eastAsia="Calibri" w:hAnsi="Times New Roman" w:cs="Times New Roman"/>
        </w:rPr>
        <w:t xml:space="preserve">industry stakeholders </w:t>
      </w:r>
      <w:r w:rsidR="00966C55">
        <w:rPr>
          <w:rFonts w:ascii="Times New Roman" w:eastAsia="Calibri" w:hAnsi="Times New Roman" w:cs="Times New Roman"/>
        </w:rPr>
        <w:t xml:space="preserve">who fail to </w:t>
      </w:r>
      <w:r w:rsidR="0021215C">
        <w:rPr>
          <w:rFonts w:ascii="Times New Roman" w:eastAsia="Calibri" w:hAnsi="Times New Roman" w:cs="Times New Roman"/>
        </w:rPr>
        <w:t xml:space="preserve">undertake the upgrade </w:t>
      </w:r>
      <w:r w:rsidR="00966C55">
        <w:rPr>
          <w:rFonts w:ascii="Times New Roman" w:eastAsia="Calibri" w:hAnsi="Times New Roman" w:cs="Times New Roman"/>
        </w:rPr>
        <w:t xml:space="preserve">to </w:t>
      </w:r>
      <w:r w:rsidR="00C44611">
        <w:rPr>
          <w:rFonts w:ascii="Times New Roman" w:eastAsia="Calibri" w:hAnsi="Times New Roman" w:cs="Times New Roman"/>
        </w:rPr>
        <w:t>SCRIPT</w:t>
      </w:r>
      <w:r w:rsidR="00966C55">
        <w:rPr>
          <w:rFonts w:ascii="Times New Roman" w:eastAsia="Calibri" w:hAnsi="Times New Roman" w:cs="Times New Roman"/>
        </w:rPr>
        <w:t xml:space="preserve"> 2017071 on a timely basis. </w:t>
      </w:r>
      <w:r w:rsidR="00290D07">
        <w:rPr>
          <w:rFonts w:ascii="Times New Roman" w:eastAsia="Calibri" w:hAnsi="Times New Roman" w:cs="Times New Roman"/>
        </w:rPr>
        <w:t xml:space="preserve"> </w:t>
      </w:r>
      <w:r w:rsidR="004C7273">
        <w:rPr>
          <w:rFonts w:ascii="Times New Roman" w:eastAsia="Calibri" w:hAnsi="Times New Roman" w:cs="Times New Roman"/>
        </w:rPr>
        <w:t>Absent an</w:t>
      </w:r>
      <w:r w:rsidR="00290D07">
        <w:rPr>
          <w:rFonts w:ascii="Times New Roman" w:eastAsia="Calibri" w:hAnsi="Times New Roman" w:cs="Times New Roman"/>
        </w:rPr>
        <w:t xml:space="preserve"> enforcement</w:t>
      </w:r>
      <w:r w:rsidR="004C7273">
        <w:rPr>
          <w:rFonts w:ascii="Times New Roman" w:eastAsia="Calibri" w:hAnsi="Times New Roman" w:cs="Times New Roman"/>
        </w:rPr>
        <w:t xml:space="preserve"> regime similar to that </w:t>
      </w:r>
      <w:r w:rsidR="00C44611">
        <w:rPr>
          <w:rFonts w:ascii="Times New Roman" w:eastAsia="Calibri" w:hAnsi="Times New Roman" w:cs="Times New Roman"/>
        </w:rPr>
        <w:t>in place</w:t>
      </w:r>
      <w:r w:rsidR="004C7273">
        <w:rPr>
          <w:rFonts w:ascii="Times New Roman" w:eastAsia="Calibri" w:hAnsi="Times New Roman" w:cs="Times New Roman"/>
        </w:rPr>
        <w:t xml:space="preserve"> for </w:t>
      </w:r>
      <w:hyperlink r:id="rId13" w:history="1">
        <w:r w:rsidR="004C7273" w:rsidRPr="004C7273">
          <w:rPr>
            <w:rStyle w:val="Hyperlink"/>
            <w:rFonts w:ascii="Times New Roman" w:eastAsia="Calibri" w:hAnsi="Times New Roman" w:cs="Times New Roman"/>
          </w:rPr>
          <w:t>HIPAA EDI</w:t>
        </w:r>
      </w:hyperlink>
      <w:r w:rsidR="00890C44">
        <w:rPr>
          <w:rFonts w:ascii="Times New Roman" w:eastAsia="Calibri" w:hAnsi="Times New Roman" w:cs="Times New Roman"/>
        </w:rPr>
        <w:t>, Cerner</w:t>
      </w:r>
      <w:r w:rsidR="004C7273">
        <w:rPr>
          <w:rFonts w:ascii="Times New Roman" w:eastAsia="Calibri" w:hAnsi="Times New Roman" w:cs="Times New Roman"/>
        </w:rPr>
        <w:t xml:space="preserve"> </w:t>
      </w:r>
      <w:r w:rsidR="00290D07">
        <w:rPr>
          <w:rFonts w:ascii="Times New Roman" w:eastAsia="Calibri" w:hAnsi="Times New Roman" w:cs="Times New Roman"/>
        </w:rPr>
        <w:t>fears that extended support of two</w:t>
      </w:r>
      <w:r w:rsidR="004C7273">
        <w:rPr>
          <w:rFonts w:ascii="Times New Roman" w:eastAsia="Calibri" w:hAnsi="Times New Roman" w:cs="Times New Roman"/>
        </w:rPr>
        <w:t xml:space="preserve"> versions of NCPDP</w:t>
      </w:r>
      <w:r w:rsidR="00290D07">
        <w:rPr>
          <w:rFonts w:ascii="Times New Roman" w:eastAsia="Calibri" w:hAnsi="Times New Roman" w:cs="Times New Roman"/>
        </w:rPr>
        <w:t xml:space="preserve"> standards (SCRIPT 10.6 and 2017071) until such time as all </w:t>
      </w:r>
      <w:r w:rsidR="00C44611">
        <w:rPr>
          <w:rFonts w:ascii="Times New Roman" w:eastAsia="Calibri" w:hAnsi="Times New Roman" w:cs="Times New Roman"/>
        </w:rPr>
        <w:t>stakeholders</w:t>
      </w:r>
      <w:r w:rsidR="00290D07">
        <w:rPr>
          <w:rFonts w:ascii="Times New Roman" w:eastAsia="Calibri" w:hAnsi="Times New Roman" w:cs="Times New Roman"/>
        </w:rPr>
        <w:t xml:space="preserve"> transition to SCRIPT 2017071 could provide an exceptional burden from a support and cost perspective.</w:t>
      </w:r>
      <w:r>
        <w:rPr>
          <w:rFonts w:ascii="Times New Roman" w:eastAsia="Calibri" w:hAnsi="Times New Roman" w:cs="Times New Roman"/>
        </w:rPr>
        <w:t xml:space="preserve">  Aside from </w:t>
      </w:r>
      <w:r w:rsidR="00C44611">
        <w:rPr>
          <w:rFonts w:ascii="Times New Roman" w:eastAsia="Calibri" w:hAnsi="Times New Roman" w:cs="Times New Roman"/>
        </w:rPr>
        <w:t>stakeholder</w:t>
      </w:r>
      <w:r>
        <w:rPr>
          <w:rFonts w:ascii="Times New Roman" w:eastAsia="Calibri" w:hAnsi="Times New Roman" w:cs="Times New Roman"/>
        </w:rPr>
        <w:t xml:space="preserve"> complaint and contractual remedies, what sanctions exist or will exist to push adoption?</w:t>
      </w:r>
    </w:p>
    <w:p w14:paraId="0AE4A39C" w14:textId="061E8C61" w:rsidR="00BD0373" w:rsidRDefault="00BD0373" w:rsidP="0021215C">
      <w:pPr>
        <w:pStyle w:val="ListParagraph"/>
        <w:ind w:left="405"/>
        <w:rPr>
          <w:rFonts w:ascii="Times New Roman" w:eastAsia="Calibri" w:hAnsi="Times New Roman" w:cs="Times New Roman"/>
        </w:rPr>
      </w:pPr>
    </w:p>
    <w:p w14:paraId="63B6FC73" w14:textId="4D228B21" w:rsidR="00CF5F6B" w:rsidRPr="00CF5F6B" w:rsidRDefault="00BD0373" w:rsidP="00CF5F6B">
      <w:pPr>
        <w:pStyle w:val="ListParagraph"/>
        <w:ind w:left="405"/>
        <w:rPr>
          <w:rFonts w:ascii="Times New Roman" w:eastAsia="Calibri" w:hAnsi="Times New Roman" w:cs="Times New Roman"/>
        </w:rPr>
      </w:pPr>
      <w:r>
        <w:rPr>
          <w:rFonts w:ascii="Times New Roman" w:eastAsia="Calibri" w:hAnsi="Times New Roman" w:cs="Times New Roman"/>
        </w:rPr>
        <w:t>In regards to enforcement, Cerner would like to ask for further clarification if the January 1, 2019 effective date represents a starting point, or a binary requirement</w:t>
      </w:r>
      <w:r w:rsidR="00C44611">
        <w:rPr>
          <w:rFonts w:ascii="Times New Roman" w:eastAsia="Calibri" w:hAnsi="Times New Roman" w:cs="Times New Roman"/>
        </w:rPr>
        <w:t xml:space="preserve"> (requirement for stakeholders to upgrade on the same date)</w:t>
      </w:r>
      <w:r>
        <w:rPr>
          <w:rFonts w:ascii="Times New Roman" w:eastAsia="Calibri" w:hAnsi="Times New Roman" w:cs="Times New Roman"/>
        </w:rPr>
        <w:t xml:space="preserve">, as this </w:t>
      </w:r>
      <w:r w:rsidR="001C19EC">
        <w:rPr>
          <w:rFonts w:ascii="Times New Roman" w:eastAsia="Calibri" w:hAnsi="Times New Roman" w:cs="Times New Roman"/>
        </w:rPr>
        <w:t>differentiation</w:t>
      </w:r>
      <w:r>
        <w:rPr>
          <w:rFonts w:ascii="Times New Roman" w:eastAsia="Calibri" w:hAnsi="Times New Roman" w:cs="Times New Roman"/>
        </w:rPr>
        <w:t xml:space="preserve"> will greatly impact current interpretation and planning for implementation of SCRIPT 2017071.</w:t>
      </w:r>
      <w:r w:rsidR="00CF5F6B">
        <w:rPr>
          <w:rFonts w:ascii="Times New Roman" w:eastAsia="Calibri" w:hAnsi="Times New Roman" w:cs="Times New Roman"/>
        </w:rPr>
        <w:t xml:space="preserve"> Also, due to the </w:t>
      </w:r>
      <w:r w:rsidR="004C7273">
        <w:rPr>
          <w:rFonts w:ascii="Times New Roman" w:eastAsia="Calibri" w:hAnsi="Times New Roman" w:cs="Times New Roman"/>
        </w:rPr>
        <w:t>difference in approach</w:t>
      </w:r>
      <w:r w:rsidR="00CF5F6B">
        <w:rPr>
          <w:rFonts w:ascii="Times New Roman" w:eastAsia="Calibri" w:hAnsi="Times New Roman" w:cs="Times New Roman"/>
        </w:rPr>
        <w:t xml:space="preserve"> </w:t>
      </w:r>
      <w:r w:rsidR="004C7273">
        <w:rPr>
          <w:rFonts w:ascii="Times New Roman" w:eastAsia="Calibri" w:hAnsi="Times New Roman" w:cs="Times New Roman"/>
        </w:rPr>
        <w:t>for</w:t>
      </w:r>
      <w:r w:rsidR="00CF5F6B">
        <w:rPr>
          <w:rFonts w:ascii="Times New Roman" w:eastAsia="Calibri" w:hAnsi="Times New Roman" w:cs="Times New Roman"/>
        </w:rPr>
        <w:t xml:space="preserve"> this upgrade to SCRIPT 2017071 </w:t>
      </w:r>
      <w:r w:rsidR="004C7273">
        <w:rPr>
          <w:rFonts w:ascii="Times New Roman" w:eastAsia="Calibri" w:hAnsi="Times New Roman" w:cs="Times New Roman"/>
        </w:rPr>
        <w:t>from</w:t>
      </w:r>
      <w:r w:rsidR="00CF5F6B">
        <w:rPr>
          <w:rFonts w:ascii="Times New Roman" w:eastAsia="Calibri" w:hAnsi="Times New Roman" w:cs="Times New Roman"/>
        </w:rPr>
        <w:t xml:space="preserve"> previous upgrades to SCRIPT 8.1 and 10.6, Cerner </w:t>
      </w:r>
      <w:r w:rsidR="004C7273">
        <w:rPr>
          <w:rFonts w:ascii="Times New Roman" w:eastAsia="Calibri" w:hAnsi="Times New Roman" w:cs="Times New Roman"/>
        </w:rPr>
        <w:t xml:space="preserve">seeks clarification </w:t>
      </w:r>
      <w:r w:rsidR="00CF5F6B">
        <w:rPr>
          <w:rFonts w:ascii="Times New Roman" w:eastAsia="Calibri" w:hAnsi="Times New Roman" w:cs="Times New Roman"/>
        </w:rPr>
        <w:t xml:space="preserve">if the </w:t>
      </w:r>
      <w:r w:rsidR="004C7273">
        <w:rPr>
          <w:rFonts w:ascii="Times New Roman" w:eastAsia="Calibri" w:hAnsi="Times New Roman" w:cs="Times New Roman"/>
        </w:rPr>
        <w:t>e</w:t>
      </w:r>
      <w:r w:rsidR="00077B61">
        <w:rPr>
          <w:rFonts w:ascii="Times New Roman" w:eastAsia="Calibri" w:hAnsi="Times New Roman" w:cs="Times New Roman"/>
        </w:rPr>
        <w:t xml:space="preserve">ffective date </w:t>
      </w:r>
      <w:r w:rsidR="004C7273">
        <w:rPr>
          <w:rFonts w:ascii="Times New Roman" w:eastAsia="Calibri" w:hAnsi="Times New Roman" w:cs="Times New Roman"/>
        </w:rPr>
        <w:t>represents the start of</w:t>
      </w:r>
      <w:r w:rsidR="00CF5F6B">
        <w:rPr>
          <w:rFonts w:ascii="Times New Roman" w:eastAsia="Calibri" w:hAnsi="Times New Roman" w:cs="Times New Roman"/>
        </w:rPr>
        <w:t xml:space="preserve"> a transitional period and </w:t>
      </w:r>
      <w:r w:rsidR="004C7273">
        <w:rPr>
          <w:rFonts w:ascii="Times New Roman" w:eastAsia="Calibri" w:hAnsi="Times New Roman" w:cs="Times New Roman"/>
        </w:rPr>
        <w:t xml:space="preserve">if </w:t>
      </w:r>
      <w:r w:rsidR="00CF5F6B">
        <w:rPr>
          <w:rFonts w:ascii="Times New Roman" w:eastAsia="Calibri" w:hAnsi="Times New Roman" w:cs="Times New Roman"/>
        </w:rPr>
        <w:t xml:space="preserve">it is at the trading partner </w:t>
      </w:r>
      <w:r w:rsidR="00C44611">
        <w:rPr>
          <w:rFonts w:ascii="Times New Roman" w:eastAsia="Calibri" w:hAnsi="Times New Roman" w:cs="Times New Roman"/>
        </w:rPr>
        <w:t>discretion</w:t>
      </w:r>
      <w:r w:rsidR="00CF5F6B">
        <w:rPr>
          <w:rFonts w:ascii="Times New Roman" w:eastAsia="Calibri" w:hAnsi="Times New Roman" w:cs="Times New Roman"/>
        </w:rPr>
        <w:t xml:space="preserve"> to transact in one version of the standard or the other</w:t>
      </w:r>
      <w:r w:rsidR="00C44611">
        <w:rPr>
          <w:rFonts w:ascii="Times New Roman" w:eastAsia="Calibri" w:hAnsi="Times New Roman" w:cs="Times New Roman"/>
        </w:rPr>
        <w:t xml:space="preserve"> during that transition period, or whether the effective date represents a common date for all stakeholders to upgrade all at once</w:t>
      </w:r>
      <w:r w:rsidR="00CF5F6B">
        <w:rPr>
          <w:rFonts w:ascii="Times New Roman" w:eastAsia="Calibri" w:hAnsi="Times New Roman" w:cs="Times New Roman"/>
        </w:rPr>
        <w:t>.</w:t>
      </w:r>
    </w:p>
    <w:p w14:paraId="0904C878" w14:textId="77777777" w:rsidR="00EC67C5" w:rsidRDefault="00EC67C5" w:rsidP="00354251">
      <w:pPr>
        <w:numPr>
          <w:ilvl w:val="0"/>
          <w:numId w:val="38"/>
        </w:numPr>
        <w:spacing w:after="200" w:line="276" w:lineRule="auto"/>
        <w:rPr>
          <w:rFonts w:ascii="Times New Roman" w:eastAsia="Calibri" w:hAnsi="Times New Roman"/>
          <w:b/>
          <w:sz w:val="22"/>
          <w:szCs w:val="22"/>
        </w:rPr>
      </w:pPr>
      <w:r>
        <w:rPr>
          <w:rFonts w:ascii="Times New Roman" w:eastAsia="Calibri" w:hAnsi="Times New Roman"/>
          <w:b/>
          <w:sz w:val="22"/>
          <w:szCs w:val="22"/>
        </w:rPr>
        <w:t>Mandatory Adoption of New Prescribing Transactions</w:t>
      </w:r>
    </w:p>
    <w:p w14:paraId="483E6BCB" w14:textId="0F16BDFB" w:rsidR="001E2588" w:rsidRDefault="001E2588" w:rsidP="001E2588">
      <w:pPr>
        <w:spacing w:after="200" w:line="276" w:lineRule="auto"/>
        <w:ind w:left="403"/>
        <w:rPr>
          <w:rFonts w:ascii="Times New Roman" w:eastAsia="Calibri" w:hAnsi="Times New Roman"/>
          <w:sz w:val="22"/>
          <w:szCs w:val="22"/>
        </w:rPr>
      </w:pPr>
      <w:bookmarkStart w:id="0" w:name="_GoBack"/>
      <w:r w:rsidRPr="001E2588">
        <w:rPr>
          <w:rFonts w:ascii="Times New Roman" w:eastAsia="Calibri" w:hAnsi="Times New Roman"/>
          <w:sz w:val="22"/>
          <w:szCs w:val="22"/>
        </w:rPr>
        <w:lastRenderedPageBreak/>
        <w:t xml:space="preserve">Cerner </w:t>
      </w:r>
      <w:r w:rsidR="00077B61">
        <w:rPr>
          <w:rFonts w:ascii="Times New Roman" w:eastAsia="Calibri" w:hAnsi="Times New Roman"/>
          <w:sz w:val="22"/>
          <w:szCs w:val="22"/>
        </w:rPr>
        <w:t>also wishes to comment on the</w:t>
      </w:r>
      <w:r w:rsidRPr="001E2588">
        <w:rPr>
          <w:rFonts w:ascii="Times New Roman" w:eastAsia="Calibri" w:hAnsi="Times New Roman"/>
          <w:sz w:val="22"/>
          <w:szCs w:val="22"/>
        </w:rPr>
        <w:t xml:space="preserve"> proposal which mandate</w:t>
      </w:r>
      <w:r w:rsidR="004C7273">
        <w:rPr>
          <w:rFonts w:ascii="Times New Roman" w:eastAsia="Calibri" w:hAnsi="Times New Roman"/>
          <w:sz w:val="22"/>
          <w:szCs w:val="22"/>
        </w:rPr>
        <w:t>s</w:t>
      </w:r>
      <w:r w:rsidRPr="001E2588">
        <w:rPr>
          <w:rFonts w:ascii="Times New Roman" w:eastAsia="Calibri" w:hAnsi="Times New Roman"/>
          <w:sz w:val="22"/>
          <w:szCs w:val="22"/>
        </w:rPr>
        <w:t xml:space="preserve"> t</w:t>
      </w:r>
      <w:r>
        <w:rPr>
          <w:rFonts w:ascii="Times New Roman" w:eastAsia="Calibri" w:hAnsi="Times New Roman"/>
          <w:sz w:val="22"/>
          <w:szCs w:val="22"/>
        </w:rPr>
        <w:t xml:space="preserve">he adoption of </w:t>
      </w:r>
      <w:r w:rsidR="004C7273">
        <w:rPr>
          <w:rFonts w:ascii="Times New Roman" w:eastAsia="Calibri" w:hAnsi="Times New Roman"/>
          <w:sz w:val="22"/>
          <w:szCs w:val="22"/>
        </w:rPr>
        <w:t xml:space="preserve">the following </w:t>
      </w:r>
      <w:r>
        <w:rPr>
          <w:rFonts w:ascii="Times New Roman" w:eastAsia="Calibri" w:hAnsi="Times New Roman"/>
          <w:sz w:val="22"/>
          <w:szCs w:val="22"/>
        </w:rPr>
        <w:t>new transactions:</w:t>
      </w:r>
    </w:p>
    <w:p w14:paraId="1E4A1BFE"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Prescription Drug Administration Message</w:t>
      </w:r>
    </w:p>
    <w:p w14:paraId="2DF2A22B"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New Prescription Request</w:t>
      </w:r>
    </w:p>
    <w:p w14:paraId="14F3EBEA"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New Prescription Response Denials</w:t>
      </w:r>
    </w:p>
    <w:p w14:paraId="767E988C"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Prescription Transfer Message</w:t>
      </w:r>
    </w:p>
    <w:p w14:paraId="2AC18E7D"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Prescription Fill Indicator Change</w:t>
      </w:r>
    </w:p>
    <w:p w14:paraId="6E63A1A2"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Prescription Recertification</w:t>
      </w:r>
    </w:p>
    <w:p w14:paraId="082841DD" w14:textId="48535F80" w:rsidR="001E2588" w:rsidRPr="00290D07" w:rsidRDefault="001E2588" w:rsidP="00290D07">
      <w:pPr>
        <w:pStyle w:val="ListParagraph"/>
        <w:numPr>
          <w:ilvl w:val="0"/>
          <w:numId w:val="44"/>
        </w:numPr>
        <w:rPr>
          <w:rFonts w:ascii="Times New Roman" w:eastAsia="Calibri" w:hAnsi="Times New Roman"/>
        </w:rPr>
      </w:pPr>
      <w:r w:rsidRPr="001E2588">
        <w:rPr>
          <w:rFonts w:ascii="Times New Roman" w:eastAsia="Calibri" w:hAnsi="Times New Roman"/>
        </w:rPr>
        <w:t>Risk Evaluation and Mitigation Strategy</w:t>
      </w:r>
      <w:r w:rsidR="00290D07">
        <w:rPr>
          <w:rFonts w:ascii="Times New Roman" w:eastAsia="Calibri" w:hAnsi="Times New Roman"/>
        </w:rPr>
        <w:t xml:space="preserve"> (REMS) </w:t>
      </w:r>
      <w:r w:rsidRPr="00290D07">
        <w:rPr>
          <w:rFonts w:ascii="Times New Roman" w:eastAsia="Calibri" w:hAnsi="Times New Roman"/>
        </w:rPr>
        <w:t>Initiation Request</w:t>
      </w:r>
    </w:p>
    <w:p w14:paraId="74E0EA4D"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REMS Initiation Response</w:t>
      </w:r>
    </w:p>
    <w:p w14:paraId="69B103BE" w14:textId="7777777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REMS Request</w:t>
      </w:r>
    </w:p>
    <w:p w14:paraId="5E7975B5" w14:textId="17BFB0D7" w:rsidR="001E2588" w:rsidRPr="001E2588" w:rsidRDefault="001E2588" w:rsidP="001E2588">
      <w:pPr>
        <w:pStyle w:val="ListParagraph"/>
        <w:numPr>
          <w:ilvl w:val="0"/>
          <w:numId w:val="44"/>
        </w:numPr>
        <w:rPr>
          <w:rFonts w:ascii="Times New Roman" w:eastAsia="Calibri" w:hAnsi="Times New Roman"/>
        </w:rPr>
      </w:pPr>
      <w:r w:rsidRPr="001E2588">
        <w:rPr>
          <w:rFonts w:ascii="Times New Roman" w:eastAsia="Calibri" w:hAnsi="Times New Roman"/>
        </w:rPr>
        <w:t>REMS Response</w:t>
      </w:r>
      <w:r w:rsidRPr="001E2588">
        <w:rPr>
          <w:rFonts w:ascii="Times New Roman" w:eastAsia="Calibri" w:hAnsi="Times New Roman" w:cs="Times New Roman"/>
        </w:rPr>
        <w:t xml:space="preserve"> </w:t>
      </w:r>
    </w:p>
    <w:p w14:paraId="5DC10E8C" w14:textId="35B59549" w:rsidR="001E2588" w:rsidRPr="001E2588" w:rsidRDefault="001E2588" w:rsidP="001E2588">
      <w:pPr>
        <w:spacing w:after="200" w:line="276" w:lineRule="auto"/>
        <w:ind w:left="403"/>
        <w:rPr>
          <w:rFonts w:ascii="Times New Roman" w:eastAsia="Calibri" w:hAnsi="Times New Roman"/>
          <w:sz w:val="22"/>
          <w:szCs w:val="22"/>
        </w:rPr>
      </w:pPr>
      <w:r w:rsidRPr="001E2588">
        <w:rPr>
          <w:rFonts w:ascii="Times New Roman" w:eastAsia="Calibri" w:hAnsi="Times New Roman"/>
          <w:sz w:val="22"/>
          <w:szCs w:val="22"/>
        </w:rPr>
        <w:t xml:space="preserve">As currently stated, </w:t>
      </w:r>
      <w:r w:rsidR="004C7273">
        <w:rPr>
          <w:rFonts w:ascii="Times New Roman" w:eastAsia="Calibri" w:hAnsi="Times New Roman"/>
          <w:sz w:val="22"/>
          <w:szCs w:val="22"/>
        </w:rPr>
        <w:t>t</w:t>
      </w:r>
      <w:r w:rsidRPr="001E2588">
        <w:rPr>
          <w:rFonts w:ascii="Times New Roman" w:eastAsia="Calibri" w:hAnsi="Times New Roman"/>
          <w:sz w:val="22"/>
          <w:szCs w:val="22"/>
        </w:rPr>
        <w:t>he above transactions are listed as voluntary adoption requirements within the SCRIPT 2017071 implementation guide, which mirrors much of the pre-existing SCRIPT transactions. However, within the proposed rule, strong language is utilized suggesting that where an organization is participating in e-prescribing for Part D beneficiaries, and where processes are undertaken which could be completed using the new transactions, the new transactions must be utilized. In this situation it comes into question if CMS is suggesting mandated use of transactions that NCPDP has otherwise offered as voluntary.</w:t>
      </w:r>
      <w:r>
        <w:rPr>
          <w:rFonts w:ascii="Times New Roman" w:eastAsia="Calibri" w:hAnsi="Times New Roman"/>
          <w:sz w:val="22"/>
          <w:szCs w:val="22"/>
        </w:rPr>
        <w:t xml:space="preserve"> Additionally, the majority of the above added transactions are in support of </w:t>
      </w:r>
      <w:r w:rsidR="00077B61">
        <w:rPr>
          <w:rFonts w:ascii="Times New Roman" w:eastAsia="Calibri" w:hAnsi="Times New Roman"/>
          <w:sz w:val="22"/>
          <w:szCs w:val="22"/>
        </w:rPr>
        <w:t>residential</w:t>
      </w:r>
      <w:r>
        <w:rPr>
          <w:rFonts w:ascii="Times New Roman" w:eastAsia="Calibri" w:hAnsi="Times New Roman"/>
          <w:sz w:val="22"/>
          <w:szCs w:val="22"/>
        </w:rPr>
        <w:t>,</w:t>
      </w:r>
      <w:r w:rsidR="00077B61">
        <w:rPr>
          <w:rFonts w:ascii="Times New Roman" w:eastAsia="Calibri" w:hAnsi="Times New Roman"/>
          <w:sz w:val="22"/>
          <w:szCs w:val="22"/>
        </w:rPr>
        <w:t xml:space="preserve"> as well as coordinated community care</w:t>
      </w:r>
      <w:r>
        <w:rPr>
          <w:rFonts w:ascii="Times New Roman" w:eastAsia="Calibri" w:hAnsi="Times New Roman"/>
          <w:sz w:val="22"/>
          <w:szCs w:val="22"/>
        </w:rPr>
        <w:t xml:space="preserve"> </w:t>
      </w:r>
      <w:r w:rsidR="00077B61">
        <w:rPr>
          <w:rFonts w:ascii="Times New Roman" w:eastAsia="Calibri" w:hAnsi="Times New Roman"/>
          <w:sz w:val="22"/>
          <w:szCs w:val="22"/>
        </w:rPr>
        <w:t xml:space="preserve">activities, </w:t>
      </w:r>
      <w:r>
        <w:rPr>
          <w:rFonts w:ascii="Times New Roman" w:eastAsia="Calibri" w:hAnsi="Times New Roman"/>
          <w:sz w:val="22"/>
          <w:szCs w:val="22"/>
        </w:rPr>
        <w:t xml:space="preserve">which do not impact a large portion of active Medicare Part D Program participants and key stakeholders. </w:t>
      </w:r>
      <w:r w:rsidR="004C7273">
        <w:rPr>
          <w:rFonts w:ascii="Times New Roman" w:eastAsia="Calibri" w:hAnsi="Times New Roman"/>
          <w:sz w:val="22"/>
          <w:szCs w:val="22"/>
        </w:rPr>
        <w:t>Cerner requests CM</w:t>
      </w:r>
      <w:r w:rsidR="001C19EC">
        <w:rPr>
          <w:rFonts w:ascii="Times New Roman" w:eastAsia="Calibri" w:hAnsi="Times New Roman"/>
          <w:sz w:val="22"/>
          <w:szCs w:val="22"/>
        </w:rPr>
        <w:t>S’s clarification on this point that organizations participating in e-prescribing only need to support the transactions applicable to their setting and circumstances and therefore HIT vendors only need to support and be potentially certified to by Surescripts to the transactions that their clients need.</w:t>
      </w:r>
    </w:p>
    <w:p w14:paraId="1B092029" w14:textId="62C4BE6F" w:rsidR="00AB6CC7" w:rsidRDefault="00AB6CC7" w:rsidP="00AB6CC7">
      <w:pPr>
        <w:pStyle w:val="ListParagraph"/>
        <w:ind w:left="360"/>
        <w:rPr>
          <w:rFonts w:ascii="Times New Roman" w:eastAsia="Times" w:hAnsi="Times New Roman" w:cs="Times New Roman"/>
        </w:rPr>
      </w:pPr>
    </w:p>
    <w:p w14:paraId="4823864F" w14:textId="77777777" w:rsidR="00B23BFB" w:rsidRDefault="00B23BFB" w:rsidP="00B23BFB">
      <w:pPr>
        <w:pStyle w:val="ListParagraph"/>
        <w:rPr>
          <w:rFonts w:ascii="Times New Roman" w:eastAsia="Times" w:hAnsi="Times New Roman" w:cs="Times New Roman"/>
        </w:rPr>
      </w:pPr>
    </w:p>
    <w:p w14:paraId="15E44E22" w14:textId="77777777" w:rsidR="0031491F" w:rsidRDefault="0031491F" w:rsidP="00B23BFB">
      <w:pPr>
        <w:pStyle w:val="ListParagraph"/>
        <w:rPr>
          <w:rFonts w:ascii="Times New Roman" w:eastAsia="Times" w:hAnsi="Times New Roman" w:cs="Times New Roman"/>
        </w:rPr>
      </w:pPr>
    </w:p>
    <w:p w14:paraId="72962220" w14:textId="77777777" w:rsidR="0031491F" w:rsidRPr="003B1824" w:rsidRDefault="0031491F" w:rsidP="003B1824">
      <w:pPr>
        <w:ind w:left="360"/>
        <w:rPr>
          <w:rFonts w:ascii="Times New Roman" w:hAnsi="Times New Roman"/>
          <w:sz w:val="22"/>
          <w:szCs w:val="22"/>
        </w:rPr>
      </w:pPr>
      <w:r>
        <w:rPr>
          <w:rFonts w:ascii="Times New Roman" w:hAnsi="Times New Roman"/>
          <w:sz w:val="22"/>
          <w:szCs w:val="22"/>
        </w:rPr>
        <w:t xml:space="preserve"> </w:t>
      </w:r>
    </w:p>
    <w:p w14:paraId="04A8132D" w14:textId="77777777" w:rsidR="0031491F" w:rsidRDefault="0031491F" w:rsidP="00B23BFB">
      <w:pPr>
        <w:pStyle w:val="ListParagraph"/>
        <w:rPr>
          <w:rFonts w:ascii="Times New Roman" w:eastAsia="Times" w:hAnsi="Times New Roman" w:cs="Times New Roman"/>
        </w:rPr>
      </w:pPr>
    </w:p>
    <w:p w14:paraId="3EF4480A" w14:textId="77777777" w:rsidR="00B23BFB" w:rsidRDefault="00B23BFB" w:rsidP="00B23BFB">
      <w:pPr>
        <w:pStyle w:val="Heading1"/>
        <w:rPr>
          <w:rFonts w:ascii="Times New Roman" w:eastAsia="Times" w:hAnsi="Times New Roman"/>
        </w:rPr>
      </w:pPr>
    </w:p>
    <w:bookmarkEnd w:id="0"/>
    <w:p w14:paraId="3C7C854B" w14:textId="77777777" w:rsidR="00B23BFB" w:rsidRPr="00286C71" w:rsidRDefault="00B23BFB" w:rsidP="00DA73E9">
      <w:pPr>
        <w:ind w:left="360"/>
        <w:rPr>
          <w:rFonts w:ascii="Times New Roman" w:eastAsia="Calibri" w:hAnsi="Times New Roman"/>
          <w:sz w:val="22"/>
          <w:szCs w:val="22"/>
        </w:rPr>
      </w:pPr>
    </w:p>
    <w:sectPr w:rsidR="00B23BFB" w:rsidRPr="00286C71" w:rsidSect="001850A9">
      <w:headerReference w:type="default" r:id="rId14"/>
      <w:headerReference w:type="first" r:id="rId15"/>
      <w:pgSz w:w="12240" w:h="15840" w:code="1"/>
      <w:pgMar w:top="1440" w:right="1440" w:bottom="1440" w:left="1440" w:header="288"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1AB43" w14:textId="77777777" w:rsidR="000D02F3" w:rsidRDefault="000D02F3">
      <w:r>
        <w:separator/>
      </w:r>
    </w:p>
  </w:endnote>
  <w:endnote w:type="continuationSeparator" w:id="0">
    <w:p w14:paraId="7E66364F" w14:textId="77777777" w:rsidR="000D02F3" w:rsidRDefault="000D0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E3E9D" w14:textId="77777777" w:rsidR="000D02F3" w:rsidRDefault="000D02F3">
      <w:r>
        <w:separator/>
      </w:r>
    </w:p>
  </w:footnote>
  <w:footnote w:type="continuationSeparator" w:id="0">
    <w:p w14:paraId="1B883B99" w14:textId="77777777" w:rsidR="000D02F3" w:rsidRDefault="000D0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DD603" w14:textId="77777777" w:rsidR="00DE3F5C" w:rsidRPr="00ED411D" w:rsidRDefault="00DE3F5C" w:rsidP="00ED411D">
    <w:pPr>
      <w:pStyle w:val="Header"/>
      <w:jc w:val="right"/>
      <w:rPr>
        <w:rFonts w:ascii="Helvetica" w:hAnsi="Helvetica"/>
        <w:sz w:val="22"/>
        <w:szCs w:val="22"/>
      </w:rPr>
    </w:pPr>
    <w:r>
      <w:rPr>
        <w:rFonts w:ascii="Comic Sans MS" w:hAnsi="Comic Sans MS"/>
        <w:noProof/>
        <w:color w:val="8E280C"/>
      </w:rPr>
      <w:drawing>
        <wp:inline distT="0" distB="0" distL="0" distR="0" wp14:anchorId="3DF62497" wp14:editId="26E698BD">
          <wp:extent cx="2095500" cy="603788"/>
          <wp:effectExtent l="19050" t="0" r="0" b="0"/>
          <wp:docPr id="5" name="Picture 5" descr="http://cerner.brandspry.com/uploads/assets/570/CernerLogo_Modified_RGB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rner.brandspry.com/uploads/assets/570/CernerLogo_Modified_RGB_Horizontal.jpg"/>
                  <pic:cNvPicPr>
                    <a:picLocks noChangeAspect="1" noChangeArrowheads="1"/>
                  </pic:cNvPicPr>
                </pic:nvPicPr>
                <pic:blipFill>
                  <a:blip r:embed="rId1" r:link="rId2"/>
                  <a:srcRect/>
                  <a:stretch>
                    <a:fillRect/>
                  </a:stretch>
                </pic:blipFill>
                <pic:spPr bwMode="auto">
                  <a:xfrm>
                    <a:off x="0" y="0"/>
                    <a:ext cx="2095500" cy="603788"/>
                  </a:xfrm>
                  <a:prstGeom prst="rect">
                    <a:avLst/>
                  </a:prstGeom>
                  <a:noFill/>
                  <a:ln w="9525">
                    <a:noFill/>
                    <a:miter lim="800000"/>
                    <a:headEnd/>
                    <a:tailEnd/>
                  </a:ln>
                </pic:spPr>
              </pic:pic>
            </a:graphicData>
          </a:graphic>
        </wp:inline>
      </w:drawing>
    </w:r>
  </w:p>
  <w:p w14:paraId="79A803F5" w14:textId="0B35C8CE" w:rsidR="00DE3F5C" w:rsidRPr="00C03B43" w:rsidRDefault="00DE3F5C">
    <w:pPr>
      <w:pStyle w:val="Header"/>
      <w:rPr>
        <w:rFonts w:ascii="Helvetica" w:hAnsi="Helvetica"/>
        <w:sz w:val="22"/>
        <w:szCs w:val="22"/>
      </w:rPr>
    </w:pPr>
    <w:r w:rsidRPr="00C03B43">
      <w:rPr>
        <w:rFonts w:ascii="Helvetica" w:hAnsi="Helvetica"/>
        <w:sz w:val="22"/>
        <w:szCs w:val="22"/>
      </w:rPr>
      <w:fldChar w:fldCharType="begin"/>
    </w:r>
    <w:r w:rsidRPr="00C03B43">
      <w:rPr>
        <w:rFonts w:ascii="Helvetica" w:hAnsi="Helvetica"/>
        <w:sz w:val="22"/>
        <w:szCs w:val="22"/>
      </w:rPr>
      <w:instrText xml:space="preserve"> DATE  \@ "MMMM d, yyyy"  \* MERGEFORMAT </w:instrText>
    </w:r>
    <w:r w:rsidRPr="00C03B43">
      <w:rPr>
        <w:rFonts w:ascii="Helvetica" w:hAnsi="Helvetica"/>
        <w:sz w:val="22"/>
        <w:szCs w:val="22"/>
      </w:rPr>
      <w:fldChar w:fldCharType="separate"/>
    </w:r>
    <w:ins w:id="1" w:author="Arthur Pignotti" w:date="2018-06-14T22:03:00Z">
      <w:r w:rsidR="00907AA0">
        <w:rPr>
          <w:rFonts w:ascii="Helvetica" w:hAnsi="Helvetica"/>
          <w:noProof/>
          <w:sz w:val="22"/>
          <w:szCs w:val="22"/>
        </w:rPr>
        <w:t>June 14, 2018</w:t>
      </w:r>
    </w:ins>
    <w:del w:id="2" w:author="Arthur Pignotti" w:date="2018-06-14T22:03:00Z">
      <w:r w:rsidR="009F62DE" w:rsidDel="00907AA0">
        <w:rPr>
          <w:rFonts w:ascii="Helvetica" w:hAnsi="Helvetica"/>
          <w:noProof/>
          <w:sz w:val="22"/>
          <w:szCs w:val="22"/>
        </w:rPr>
        <w:delText>January 12, 2018</w:delText>
      </w:r>
    </w:del>
    <w:r w:rsidRPr="00C03B43">
      <w:rPr>
        <w:rFonts w:ascii="Helvetica" w:hAnsi="Helvetica"/>
        <w:sz w:val="22"/>
        <w:szCs w:val="22"/>
      </w:rPr>
      <w:fldChar w:fldCharType="end"/>
    </w:r>
  </w:p>
  <w:p w14:paraId="3DACCA29" w14:textId="1C354F3F" w:rsidR="00DE3F5C" w:rsidRPr="00C03B43" w:rsidRDefault="00DE3F5C">
    <w:pPr>
      <w:pStyle w:val="Header"/>
      <w:rPr>
        <w:rFonts w:ascii="Helvetica" w:hAnsi="Helvetica"/>
        <w:sz w:val="22"/>
        <w:szCs w:val="22"/>
      </w:rPr>
    </w:pPr>
    <w:r w:rsidRPr="00C03B43">
      <w:rPr>
        <w:rFonts w:ascii="Helvetica" w:hAnsi="Helvetica"/>
        <w:sz w:val="22"/>
        <w:szCs w:val="22"/>
      </w:rPr>
      <w:t xml:space="preserve">Page </w:t>
    </w:r>
    <w:r w:rsidRPr="00C03B43">
      <w:rPr>
        <w:rStyle w:val="PageNumber"/>
        <w:rFonts w:ascii="Helvetica" w:hAnsi="Helvetica"/>
        <w:sz w:val="22"/>
        <w:szCs w:val="22"/>
      </w:rPr>
      <w:fldChar w:fldCharType="begin"/>
    </w:r>
    <w:r w:rsidRPr="00C03B43">
      <w:rPr>
        <w:rStyle w:val="PageNumber"/>
        <w:rFonts w:ascii="Helvetica" w:hAnsi="Helvetica"/>
        <w:sz w:val="22"/>
        <w:szCs w:val="22"/>
      </w:rPr>
      <w:instrText xml:space="preserve"> PAGE </w:instrText>
    </w:r>
    <w:r w:rsidRPr="00C03B43">
      <w:rPr>
        <w:rStyle w:val="PageNumber"/>
        <w:rFonts w:ascii="Helvetica" w:hAnsi="Helvetica"/>
        <w:sz w:val="22"/>
        <w:szCs w:val="22"/>
      </w:rPr>
      <w:fldChar w:fldCharType="separate"/>
    </w:r>
    <w:r w:rsidR="00907AA0">
      <w:rPr>
        <w:rStyle w:val="PageNumber"/>
        <w:rFonts w:ascii="Helvetica" w:hAnsi="Helvetica"/>
        <w:noProof/>
        <w:sz w:val="22"/>
        <w:szCs w:val="22"/>
      </w:rPr>
      <w:t>7</w:t>
    </w:r>
    <w:r w:rsidRPr="00C03B43">
      <w:rPr>
        <w:rStyle w:val="PageNumber"/>
        <w:rFonts w:ascii="Helvetica" w:hAnsi="Helvetica"/>
        <w:sz w:val="22"/>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31F42" w14:textId="77777777" w:rsidR="00DE3F5C" w:rsidRDefault="00DE3F5C" w:rsidP="002C339D">
    <w:pPr>
      <w:ind w:right="-720"/>
      <w:jc w:val="right"/>
    </w:pPr>
    <w:r>
      <w:rPr>
        <w:rFonts w:ascii="Comic Sans MS" w:hAnsi="Comic Sans MS"/>
        <w:noProof/>
        <w:color w:val="8E280C"/>
      </w:rPr>
      <w:drawing>
        <wp:inline distT="0" distB="0" distL="0" distR="0" wp14:anchorId="777E4301" wp14:editId="41DD6DFB">
          <wp:extent cx="2095500" cy="603788"/>
          <wp:effectExtent l="19050" t="0" r="0" b="0"/>
          <wp:docPr id="3" name="Picture 5" descr="http://cerner.brandspry.com/uploads/assets/570/CernerLogo_Modified_RGB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rner.brandspry.com/uploads/assets/570/CernerLogo_Modified_RGB_Horizontal.jpg"/>
                  <pic:cNvPicPr>
                    <a:picLocks noChangeAspect="1" noChangeArrowheads="1"/>
                  </pic:cNvPicPr>
                </pic:nvPicPr>
                <pic:blipFill>
                  <a:blip r:embed="rId1" r:link="rId2"/>
                  <a:srcRect/>
                  <a:stretch>
                    <a:fillRect/>
                  </a:stretch>
                </pic:blipFill>
                <pic:spPr bwMode="auto">
                  <a:xfrm>
                    <a:off x="0" y="0"/>
                    <a:ext cx="2095500" cy="603788"/>
                  </a:xfrm>
                  <a:prstGeom prst="rect">
                    <a:avLst/>
                  </a:prstGeom>
                  <a:noFill/>
                  <a:ln w="9525">
                    <a:noFill/>
                    <a:miter lim="800000"/>
                    <a:headEnd/>
                    <a:tailEnd/>
                  </a:ln>
                </pic:spPr>
              </pic:pic>
            </a:graphicData>
          </a:graphic>
        </wp:inline>
      </w:drawing>
    </w:r>
  </w:p>
  <w:p w14:paraId="39832994" w14:textId="77777777" w:rsidR="00DE3F5C" w:rsidRPr="002737CA" w:rsidRDefault="00DE3F5C" w:rsidP="002C339D">
    <w:pPr>
      <w:ind w:right="-720"/>
      <w:jc w:val="right"/>
      <w:rPr>
        <w:rFonts w:ascii="Arial" w:hAnsi="Arial" w:cs="Arial"/>
        <w:b/>
        <w:color w:val="548DD4" w:themeColor="text2" w:themeTint="99"/>
        <w:sz w:val="16"/>
        <w:szCs w:val="16"/>
      </w:rPr>
    </w:pPr>
    <w:r w:rsidRPr="002737CA">
      <w:rPr>
        <w:rFonts w:ascii="Arial" w:hAnsi="Arial" w:cs="Arial"/>
        <w:b/>
        <w:color w:val="548DD4" w:themeColor="text2" w:themeTint="99"/>
        <w:sz w:val="16"/>
        <w:szCs w:val="16"/>
      </w:rPr>
      <w:t>2800 Rockcreek Parkway</w:t>
    </w:r>
  </w:p>
  <w:p w14:paraId="77DEDD51" w14:textId="77777777" w:rsidR="00DE3F5C" w:rsidRPr="002737CA" w:rsidRDefault="00DE3F5C" w:rsidP="002C339D">
    <w:pPr>
      <w:ind w:right="-720"/>
      <w:jc w:val="right"/>
      <w:rPr>
        <w:rFonts w:ascii="Arial" w:hAnsi="Arial" w:cs="Arial"/>
        <w:b/>
        <w:color w:val="548DD4" w:themeColor="text2" w:themeTint="99"/>
        <w:sz w:val="16"/>
        <w:szCs w:val="16"/>
      </w:rPr>
    </w:pPr>
    <w:r w:rsidRPr="002737CA">
      <w:rPr>
        <w:rFonts w:ascii="Arial" w:hAnsi="Arial" w:cs="Arial"/>
        <w:b/>
        <w:color w:val="548DD4" w:themeColor="text2" w:themeTint="99"/>
        <w:sz w:val="16"/>
        <w:szCs w:val="16"/>
      </w:rPr>
      <w:t>Kansas City, MO  64117</w:t>
    </w:r>
  </w:p>
  <w:p w14:paraId="3BDD625D" w14:textId="77777777" w:rsidR="00DE3F5C" w:rsidRPr="002737CA" w:rsidRDefault="00DE3F5C" w:rsidP="002C339D">
    <w:pPr>
      <w:ind w:right="-720"/>
      <w:jc w:val="right"/>
      <w:rPr>
        <w:rFonts w:ascii="Arial" w:hAnsi="Arial" w:cs="Arial"/>
        <w:b/>
        <w:color w:val="548DD4" w:themeColor="text2" w:themeTint="99"/>
        <w:sz w:val="16"/>
        <w:szCs w:val="16"/>
      </w:rPr>
    </w:pPr>
    <w:r w:rsidRPr="002737CA">
      <w:rPr>
        <w:rFonts w:ascii="Arial" w:hAnsi="Arial" w:cs="Arial"/>
        <w:b/>
        <w:color w:val="548DD4" w:themeColor="text2" w:themeTint="99"/>
        <w:sz w:val="16"/>
        <w:szCs w:val="16"/>
      </w:rPr>
      <w:t>Direct:  (816) 201-1024</w:t>
    </w:r>
  </w:p>
  <w:p w14:paraId="37136007" w14:textId="77777777" w:rsidR="00DE3F5C" w:rsidRPr="002737CA" w:rsidRDefault="00DE3F5C" w:rsidP="002C339D">
    <w:pPr>
      <w:ind w:right="-720"/>
      <w:jc w:val="right"/>
      <w:rPr>
        <w:rFonts w:ascii="Arial" w:hAnsi="Arial" w:cs="Arial"/>
        <w:b/>
        <w:color w:val="548DD4" w:themeColor="text2" w:themeTint="99"/>
        <w:sz w:val="16"/>
        <w:szCs w:val="16"/>
      </w:rPr>
    </w:pPr>
    <w:r w:rsidRPr="002737CA">
      <w:rPr>
        <w:rFonts w:ascii="Arial" w:hAnsi="Arial" w:cs="Arial"/>
        <w:b/>
        <w:color w:val="548DD4" w:themeColor="text2" w:themeTint="99"/>
        <w:sz w:val="16"/>
        <w:szCs w:val="16"/>
      </w:rPr>
      <w:t>Fax:  (816) 474-1742</w:t>
    </w:r>
  </w:p>
  <w:p w14:paraId="7D57C900" w14:textId="77777777" w:rsidR="00DE3F5C" w:rsidRDefault="00DE3F5C" w:rsidP="00C03B43">
    <w:pPr>
      <w:ind w:right="-720"/>
      <w:rPr>
        <w:rFonts w:ascii="Helvetica" w:hAnsi="Helvetica"/>
        <w:sz w:val="22"/>
        <w:szCs w:val="22"/>
      </w:rPr>
    </w:pPr>
  </w:p>
  <w:p w14:paraId="2BC70AC0" w14:textId="77777777" w:rsidR="00DE3F5C" w:rsidRPr="00C03B43" w:rsidRDefault="00DE3F5C" w:rsidP="00C03B43">
    <w:pPr>
      <w:ind w:right="-720"/>
      <w:rPr>
        <w:rFonts w:ascii="Helvetica" w:hAnsi="Helvetica"/>
        <w:sz w:val="22"/>
        <w:szCs w:val="22"/>
      </w:rPr>
    </w:pPr>
  </w:p>
  <w:p w14:paraId="0DF42412" w14:textId="08E23409" w:rsidR="00DE3F5C" w:rsidRPr="00C03B43" w:rsidRDefault="00DE3F5C" w:rsidP="00CA5A8B">
    <w:pPr>
      <w:ind w:right="-720"/>
      <w:rPr>
        <w:rFonts w:ascii="Helvetica" w:hAnsi="Helvetica"/>
        <w:sz w:val="22"/>
        <w:szCs w:val="22"/>
      </w:rPr>
    </w:pPr>
    <w:r>
      <w:rPr>
        <w:rFonts w:ascii="Helvetica" w:hAnsi="Helvetica"/>
        <w:sz w:val="22"/>
        <w:szCs w:val="22"/>
      </w:rPr>
      <w:fldChar w:fldCharType="begin"/>
    </w:r>
    <w:r>
      <w:rPr>
        <w:rFonts w:ascii="Helvetica" w:hAnsi="Helvetica"/>
        <w:sz w:val="22"/>
        <w:szCs w:val="22"/>
      </w:rPr>
      <w:instrText xml:space="preserve"> DATE  \@ "MMMM d, yyyy"  \* MERGEFORMAT </w:instrText>
    </w:r>
    <w:r>
      <w:rPr>
        <w:rFonts w:ascii="Helvetica" w:hAnsi="Helvetica"/>
        <w:sz w:val="22"/>
        <w:szCs w:val="22"/>
      </w:rPr>
      <w:fldChar w:fldCharType="separate"/>
    </w:r>
    <w:ins w:id="3" w:author="Arthur Pignotti" w:date="2018-06-14T22:03:00Z">
      <w:r w:rsidR="00907AA0">
        <w:rPr>
          <w:rFonts w:ascii="Helvetica" w:hAnsi="Helvetica"/>
          <w:noProof/>
          <w:sz w:val="22"/>
          <w:szCs w:val="22"/>
        </w:rPr>
        <w:t>June 14, 2018</w:t>
      </w:r>
    </w:ins>
    <w:del w:id="4" w:author="Arthur Pignotti" w:date="2018-06-14T22:03:00Z">
      <w:r w:rsidR="009F62DE" w:rsidDel="00907AA0">
        <w:rPr>
          <w:rFonts w:ascii="Helvetica" w:hAnsi="Helvetica"/>
          <w:noProof/>
          <w:sz w:val="22"/>
          <w:szCs w:val="22"/>
        </w:rPr>
        <w:delText>January 12, 2018</w:delText>
      </w:r>
    </w:del>
    <w:r>
      <w:rPr>
        <w:rFonts w:ascii="Helvetica" w:hAnsi="Helvetica"/>
        <w:sz w:val="22"/>
        <w:szCs w:val="22"/>
      </w:rPr>
      <w:fldChar w:fldCharType="end"/>
    </w:r>
  </w:p>
  <w:p w14:paraId="6A18827B" w14:textId="77777777" w:rsidR="00DE3F5C" w:rsidRPr="00C03B43" w:rsidRDefault="00DE3F5C" w:rsidP="008C30F3">
    <w:pPr>
      <w:tabs>
        <w:tab w:val="left" w:pos="1080"/>
      </w:tabs>
      <w:ind w:right="-720"/>
      <w:rPr>
        <w:rFonts w:ascii="Helvetica" w:hAnsi="Helvetica"/>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7AAC"/>
    <w:multiLevelType w:val="hybridMultilevel"/>
    <w:tmpl w:val="5DEA5B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A38F1"/>
    <w:multiLevelType w:val="hybridMultilevel"/>
    <w:tmpl w:val="2FD444C0"/>
    <w:lvl w:ilvl="0" w:tplc="EFD2FE04">
      <w:start w:val="1"/>
      <w:numFmt w:val="decimal"/>
      <w:lvlText w:val="%1."/>
      <w:lvlJc w:val="left"/>
      <w:pPr>
        <w:ind w:left="720" w:hanging="360"/>
      </w:pPr>
      <w:rPr>
        <w:rFonts w:hint="default"/>
        <w:b w:val="0"/>
        <w:i/>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0A2F6CC5"/>
    <w:multiLevelType w:val="hybridMultilevel"/>
    <w:tmpl w:val="759A2DA8"/>
    <w:lvl w:ilvl="0" w:tplc="0D1C5364">
      <w:start w:val="1"/>
      <w:numFmt w:val="bullet"/>
      <w:lvlText w:val=""/>
      <w:lvlJc w:val="left"/>
      <w:pPr>
        <w:ind w:left="1800" w:hanging="360"/>
      </w:pPr>
      <w:rPr>
        <w:rFonts w:ascii="Symbol" w:hAnsi="Symbol" w:hint="default"/>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7F474D"/>
    <w:multiLevelType w:val="hybridMultilevel"/>
    <w:tmpl w:val="F1FCDE14"/>
    <w:lvl w:ilvl="0" w:tplc="0C72EE6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673EF"/>
    <w:multiLevelType w:val="hybridMultilevel"/>
    <w:tmpl w:val="98AC7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220D714">
      <w:numFmt w:val="bullet"/>
      <w:lvlText w:val="-"/>
      <w:lvlJc w:val="left"/>
      <w:pPr>
        <w:ind w:left="1800" w:hanging="360"/>
      </w:pPr>
      <w:rPr>
        <w:rFonts w:ascii="Times" w:eastAsia="Times" w:hAnsi="Times" w:cs="Time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314EA1"/>
    <w:multiLevelType w:val="hybridMultilevel"/>
    <w:tmpl w:val="6D76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D01D2"/>
    <w:multiLevelType w:val="multilevel"/>
    <w:tmpl w:val="F06AA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6153C"/>
    <w:multiLevelType w:val="hybridMultilevel"/>
    <w:tmpl w:val="654A40C6"/>
    <w:lvl w:ilvl="0" w:tplc="DD00E268">
      <w:start w:val="5"/>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28F"/>
    <w:multiLevelType w:val="hybridMultilevel"/>
    <w:tmpl w:val="00F65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7E3D70"/>
    <w:multiLevelType w:val="hybridMultilevel"/>
    <w:tmpl w:val="55841A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91782E"/>
    <w:multiLevelType w:val="hybridMultilevel"/>
    <w:tmpl w:val="3D368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A0041E"/>
    <w:multiLevelType w:val="hybridMultilevel"/>
    <w:tmpl w:val="4B2C28F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15:restartNumberingAfterBreak="0">
    <w:nsid w:val="29F00466"/>
    <w:multiLevelType w:val="hybridMultilevel"/>
    <w:tmpl w:val="FECCA51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 w15:restartNumberingAfterBreak="0">
    <w:nsid w:val="2A9310C1"/>
    <w:multiLevelType w:val="hybridMultilevel"/>
    <w:tmpl w:val="88DC0972"/>
    <w:lvl w:ilvl="0" w:tplc="FDFE7C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C7917"/>
    <w:multiLevelType w:val="hybridMultilevel"/>
    <w:tmpl w:val="845414C4"/>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D94658"/>
    <w:multiLevelType w:val="hybridMultilevel"/>
    <w:tmpl w:val="D1FA03AE"/>
    <w:lvl w:ilvl="0" w:tplc="72B035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64F7E"/>
    <w:multiLevelType w:val="hybridMultilevel"/>
    <w:tmpl w:val="EE58414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2842D5A"/>
    <w:multiLevelType w:val="hybridMultilevel"/>
    <w:tmpl w:val="0AE8AF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03100"/>
    <w:multiLevelType w:val="hybridMultilevel"/>
    <w:tmpl w:val="1D885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847C9"/>
    <w:multiLevelType w:val="hybridMultilevel"/>
    <w:tmpl w:val="AC7CA7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344405"/>
    <w:multiLevelType w:val="hybridMultilevel"/>
    <w:tmpl w:val="11A65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07105"/>
    <w:multiLevelType w:val="hybridMultilevel"/>
    <w:tmpl w:val="4E2C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164C7"/>
    <w:multiLevelType w:val="hybridMultilevel"/>
    <w:tmpl w:val="04DCB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F57565"/>
    <w:multiLevelType w:val="hybridMultilevel"/>
    <w:tmpl w:val="029C8E9E"/>
    <w:lvl w:ilvl="0" w:tplc="C5F61A86">
      <w:start w:val="1"/>
      <w:numFmt w:val="decimal"/>
      <w:lvlText w:val="%1."/>
      <w:lvlJc w:val="left"/>
      <w:pPr>
        <w:ind w:left="1080" w:hanging="360"/>
      </w:pPr>
      <w:rPr>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670BF6"/>
    <w:multiLevelType w:val="multilevel"/>
    <w:tmpl w:val="3440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8341C0"/>
    <w:multiLevelType w:val="hybridMultilevel"/>
    <w:tmpl w:val="90708340"/>
    <w:lvl w:ilvl="0" w:tplc="DDAA725C">
      <w:start w:val="1"/>
      <w:numFmt w:val="decimal"/>
      <w:lvlText w:val="%1."/>
      <w:lvlJc w:val="left"/>
      <w:pPr>
        <w:ind w:left="360" w:hanging="360"/>
      </w:pPr>
      <w:rPr>
        <w:b w:val="0"/>
        <w:i/>
      </w:rPr>
    </w:lvl>
    <w:lvl w:ilvl="1" w:tplc="9DE28774">
      <w:start w:val="1"/>
      <w:numFmt w:val="lowerLetter"/>
      <w:lvlText w:val="%2."/>
      <w:lvlJc w:val="left"/>
      <w:pPr>
        <w:ind w:left="1080" w:hanging="360"/>
      </w:pPr>
      <w:rPr>
        <w:b w:val="0"/>
        <w: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4D89"/>
    <w:multiLevelType w:val="hybridMultilevel"/>
    <w:tmpl w:val="6F4C50FA"/>
    <w:lvl w:ilvl="0" w:tplc="26D2AF60">
      <w:start w:val="4"/>
      <w:numFmt w:val="bullet"/>
      <w:lvlText w:val=""/>
      <w:lvlJc w:val="left"/>
      <w:pPr>
        <w:ind w:left="405" w:hanging="360"/>
      </w:pPr>
      <w:rPr>
        <w:rFonts w:ascii="Symbol" w:eastAsia="Times New Roman" w:hAnsi="Symbol"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44B10A04"/>
    <w:multiLevelType w:val="hybridMultilevel"/>
    <w:tmpl w:val="C9F0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17457"/>
    <w:multiLevelType w:val="hybridMultilevel"/>
    <w:tmpl w:val="2266FDDC"/>
    <w:lvl w:ilvl="0" w:tplc="9BB0277A">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CE25C8"/>
    <w:multiLevelType w:val="hybridMultilevel"/>
    <w:tmpl w:val="2D380484"/>
    <w:lvl w:ilvl="0" w:tplc="8E7A51B0">
      <w:start w:val="1"/>
      <w:numFmt w:val="decimal"/>
      <w:lvlText w:val="%1."/>
      <w:lvlJc w:val="left"/>
      <w:pPr>
        <w:ind w:left="1080" w:hanging="360"/>
      </w:pPr>
      <w:rPr>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8F43FF"/>
    <w:multiLevelType w:val="hybridMultilevel"/>
    <w:tmpl w:val="6BDC5A0C"/>
    <w:lvl w:ilvl="0" w:tplc="5492FE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20F66"/>
    <w:multiLevelType w:val="hybridMultilevel"/>
    <w:tmpl w:val="6470BC76"/>
    <w:lvl w:ilvl="0" w:tplc="D448589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56322"/>
    <w:multiLevelType w:val="hybridMultilevel"/>
    <w:tmpl w:val="E0AE203E"/>
    <w:lvl w:ilvl="0" w:tplc="0409000F">
      <w:start w:val="1"/>
      <w:numFmt w:val="decimal"/>
      <w:lvlText w:val="%1."/>
      <w:lvlJc w:val="left"/>
      <w:pPr>
        <w:ind w:left="1800" w:hanging="360"/>
      </w:pPr>
    </w:lvl>
    <w:lvl w:ilvl="1" w:tplc="9BDE3B92">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7961F1"/>
    <w:multiLevelType w:val="hybridMultilevel"/>
    <w:tmpl w:val="99329924"/>
    <w:lvl w:ilvl="0" w:tplc="66C4E5E2">
      <w:start w:val="2015"/>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3547B"/>
    <w:multiLevelType w:val="hybridMultilevel"/>
    <w:tmpl w:val="1010A0A6"/>
    <w:lvl w:ilvl="0" w:tplc="9BB0277A">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06721"/>
    <w:multiLevelType w:val="multilevel"/>
    <w:tmpl w:val="42423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DD6C76"/>
    <w:multiLevelType w:val="hybridMultilevel"/>
    <w:tmpl w:val="7CE4C932"/>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7" w15:restartNumberingAfterBreak="0">
    <w:nsid w:val="6B567EE8"/>
    <w:multiLevelType w:val="hybridMultilevel"/>
    <w:tmpl w:val="775EDA84"/>
    <w:lvl w:ilvl="0" w:tplc="EFD2FE04">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73600873"/>
    <w:multiLevelType w:val="hybridMultilevel"/>
    <w:tmpl w:val="80800D0E"/>
    <w:lvl w:ilvl="0" w:tplc="F7423804">
      <w:numFmt w:val="bullet"/>
      <w:lvlText w:val="-"/>
      <w:lvlJc w:val="left"/>
      <w:pPr>
        <w:ind w:left="405" w:hanging="360"/>
      </w:pPr>
      <w:rPr>
        <w:rFonts w:ascii="Franklin Gothic Book" w:eastAsiaTheme="minorHAnsi" w:hAnsi="Franklin Gothic Book"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9" w15:restartNumberingAfterBreak="0">
    <w:nsid w:val="73F2516C"/>
    <w:multiLevelType w:val="hybridMultilevel"/>
    <w:tmpl w:val="DC30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133EB0"/>
    <w:multiLevelType w:val="multilevel"/>
    <w:tmpl w:val="43021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0A4A5C"/>
    <w:multiLevelType w:val="hybridMultilevel"/>
    <w:tmpl w:val="C7721B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DC07F2E"/>
    <w:multiLevelType w:val="multilevel"/>
    <w:tmpl w:val="B30E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830F9"/>
    <w:multiLevelType w:val="hybridMultilevel"/>
    <w:tmpl w:val="DEE0F98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3"/>
  </w:num>
  <w:num w:numId="2">
    <w:abstractNumId w:val="30"/>
  </w:num>
  <w:num w:numId="3">
    <w:abstractNumId w:val="15"/>
  </w:num>
  <w:num w:numId="4">
    <w:abstractNumId w:val="19"/>
  </w:num>
  <w:num w:numId="5">
    <w:abstractNumId w:val="22"/>
  </w:num>
  <w:num w:numId="6">
    <w:abstractNumId w:val="33"/>
  </w:num>
  <w:num w:numId="7">
    <w:abstractNumId w:val="13"/>
  </w:num>
  <w:num w:numId="8">
    <w:abstractNumId w:val="7"/>
  </w:num>
  <w:num w:numId="9">
    <w:abstractNumId w:val="31"/>
  </w:num>
  <w:num w:numId="10">
    <w:abstractNumId w:val="38"/>
  </w:num>
  <w:num w:numId="11">
    <w:abstractNumId w:val="17"/>
  </w:num>
  <w:num w:numId="12">
    <w:abstractNumId w:val="8"/>
  </w:num>
  <w:num w:numId="13">
    <w:abstractNumId w:val="26"/>
  </w:num>
  <w:num w:numId="14">
    <w:abstractNumId w:val="4"/>
  </w:num>
  <w:num w:numId="15">
    <w:abstractNumId w:val="37"/>
  </w:num>
  <w:num w:numId="16">
    <w:abstractNumId w:val="5"/>
  </w:num>
  <w:num w:numId="17">
    <w:abstractNumId w:val="23"/>
  </w:num>
  <w:num w:numId="18">
    <w:abstractNumId w:val="21"/>
  </w:num>
  <w:num w:numId="19">
    <w:abstractNumId w:val="28"/>
  </w:num>
  <w:num w:numId="20">
    <w:abstractNumId w:val="25"/>
  </w:num>
  <w:num w:numId="21">
    <w:abstractNumId w:val="41"/>
  </w:num>
  <w:num w:numId="22">
    <w:abstractNumId w:val="32"/>
  </w:num>
  <w:num w:numId="23">
    <w:abstractNumId w:val="18"/>
  </w:num>
  <w:num w:numId="24">
    <w:abstractNumId w:val="1"/>
  </w:num>
  <w:num w:numId="25">
    <w:abstractNumId w:val="34"/>
  </w:num>
  <w:num w:numId="26">
    <w:abstractNumId w:val="9"/>
  </w:num>
  <w:num w:numId="27">
    <w:abstractNumId w:val="27"/>
  </w:num>
  <w:num w:numId="28">
    <w:abstractNumId w:val="29"/>
  </w:num>
  <w:num w:numId="29">
    <w:abstractNumId w:val="39"/>
  </w:num>
  <w:num w:numId="30">
    <w:abstractNumId w:val="2"/>
  </w:num>
  <w:num w:numId="31">
    <w:abstractNumId w:val="20"/>
  </w:num>
  <w:num w:numId="32">
    <w:abstractNumId w:val="14"/>
  </w:num>
  <w:num w:numId="33">
    <w:abstractNumId w:val="16"/>
  </w:num>
  <w:num w:numId="34">
    <w:abstractNumId w:val="16"/>
  </w:num>
  <w:num w:numId="35">
    <w:abstractNumId w:val="10"/>
  </w:num>
  <w:num w:numId="36">
    <w:abstractNumId w:val="4"/>
  </w:num>
  <w:num w:numId="37">
    <w:abstractNumId w:val="42"/>
  </w:num>
  <w:num w:numId="38">
    <w:abstractNumId w:val="26"/>
  </w:num>
  <w:num w:numId="39">
    <w:abstractNumId w:val="6"/>
  </w:num>
  <w:num w:numId="40">
    <w:abstractNumId w:val="35"/>
  </w:num>
  <w:num w:numId="41">
    <w:abstractNumId w:val="24"/>
  </w:num>
  <w:num w:numId="42">
    <w:abstractNumId w:val="40"/>
  </w:num>
  <w:num w:numId="43">
    <w:abstractNumId w:val="43"/>
  </w:num>
  <w:num w:numId="44">
    <w:abstractNumId w:val="0"/>
  </w:num>
  <w:num w:numId="45">
    <w:abstractNumId w:val="36"/>
  </w:num>
  <w:num w:numId="46">
    <w:abstractNumId w:val="12"/>
  </w:num>
  <w:num w:numId="4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hur Pignotti">
    <w15:presenceInfo w15:providerId="AD" w15:userId="S-1-5-21-4095628063-3556742122-3606576086-126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hdrShapeDefaults>
    <o:shapedefaults v:ext="edit" spidmax="1638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66"/>
    <w:rsid w:val="00002306"/>
    <w:rsid w:val="0001474F"/>
    <w:rsid w:val="00023939"/>
    <w:rsid w:val="00025D30"/>
    <w:rsid w:val="00036AE1"/>
    <w:rsid w:val="00036CDF"/>
    <w:rsid w:val="000504EC"/>
    <w:rsid w:val="0006046E"/>
    <w:rsid w:val="00067654"/>
    <w:rsid w:val="00071D12"/>
    <w:rsid w:val="00077B61"/>
    <w:rsid w:val="00084119"/>
    <w:rsid w:val="00087F0D"/>
    <w:rsid w:val="00096743"/>
    <w:rsid w:val="00097C6E"/>
    <w:rsid w:val="000A296A"/>
    <w:rsid w:val="000A6906"/>
    <w:rsid w:val="000B2F29"/>
    <w:rsid w:val="000C0DD6"/>
    <w:rsid w:val="000C12C0"/>
    <w:rsid w:val="000C1BB2"/>
    <w:rsid w:val="000D02F3"/>
    <w:rsid w:val="000D1868"/>
    <w:rsid w:val="000D1CB6"/>
    <w:rsid w:val="000D2AA2"/>
    <w:rsid w:val="000E58F2"/>
    <w:rsid w:val="000F1AD8"/>
    <w:rsid w:val="000F3A7E"/>
    <w:rsid w:val="000F4C8D"/>
    <w:rsid w:val="00102AC9"/>
    <w:rsid w:val="00111C29"/>
    <w:rsid w:val="00120FC5"/>
    <w:rsid w:val="00127311"/>
    <w:rsid w:val="00142E3D"/>
    <w:rsid w:val="001457A8"/>
    <w:rsid w:val="00153867"/>
    <w:rsid w:val="00164500"/>
    <w:rsid w:val="00164C96"/>
    <w:rsid w:val="0016726C"/>
    <w:rsid w:val="00167738"/>
    <w:rsid w:val="001850A9"/>
    <w:rsid w:val="00190E16"/>
    <w:rsid w:val="00191266"/>
    <w:rsid w:val="00191B3F"/>
    <w:rsid w:val="0019241B"/>
    <w:rsid w:val="00194205"/>
    <w:rsid w:val="001A0211"/>
    <w:rsid w:val="001A02DB"/>
    <w:rsid w:val="001A38EB"/>
    <w:rsid w:val="001B2E9E"/>
    <w:rsid w:val="001B2F2F"/>
    <w:rsid w:val="001C0B62"/>
    <w:rsid w:val="001C19EC"/>
    <w:rsid w:val="001C49FD"/>
    <w:rsid w:val="001C62DC"/>
    <w:rsid w:val="001C741B"/>
    <w:rsid w:val="001D0CE6"/>
    <w:rsid w:val="001D4A8D"/>
    <w:rsid w:val="001D7833"/>
    <w:rsid w:val="001E0D82"/>
    <w:rsid w:val="001E15FC"/>
    <w:rsid w:val="001E2588"/>
    <w:rsid w:val="001E3962"/>
    <w:rsid w:val="001E5FCE"/>
    <w:rsid w:val="001E6257"/>
    <w:rsid w:val="001E6D49"/>
    <w:rsid w:val="001F005E"/>
    <w:rsid w:val="001F798C"/>
    <w:rsid w:val="0020023F"/>
    <w:rsid w:val="00200B03"/>
    <w:rsid w:val="00201CF2"/>
    <w:rsid w:val="002029B3"/>
    <w:rsid w:val="00203577"/>
    <w:rsid w:val="00207126"/>
    <w:rsid w:val="002105AE"/>
    <w:rsid w:val="0021215C"/>
    <w:rsid w:val="00215C1F"/>
    <w:rsid w:val="00215CD2"/>
    <w:rsid w:val="00222E8E"/>
    <w:rsid w:val="0023371B"/>
    <w:rsid w:val="00234804"/>
    <w:rsid w:val="00243D8C"/>
    <w:rsid w:val="00245336"/>
    <w:rsid w:val="00246196"/>
    <w:rsid w:val="00246B8F"/>
    <w:rsid w:val="0025731A"/>
    <w:rsid w:val="0026358F"/>
    <w:rsid w:val="00281A4A"/>
    <w:rsid w:val="00283FC4"/>
    <w:rsid w:val="002843F4"/>
    <w:rsid w:val="00286C71"/>
    <w:rsid w:val="00290D07"/>
    <w:rsid w:val="00294964"/>
    <w:rsid w:val="002A0F31"/>
    <w:rsid w:val="002A1286"/>
    <w:rsid w:val="002A7409"/>
    <w:rsid w:val="002C0560"/>
    <w:rsid w:val="002C1FFE"/>
    <w:rsid w:val="002C339D"/>
    <w:rsid w:val="002D28C4"/>
    <w:rsid w:val="002E33DC"/>
    <w:rsid w:val="002E4CD8"/>
    <w:rsid w:val="002F3981"/>
    <w:rsid w:val="002F4635"/>
    <w:rsid w:val="00311EDA"/>
    <w:rsid w:val="0031491F"/>
    <w:rsid w:val="00314D60"/>
    <w:rsid w:val="00316622"/>
    <w:rsid w:val="0031712B"/>
    <w:rsid w:val="00320725"/>
    <w:rsid w:val="00331BDC"/>
    <w:rsid w:val="00332FBA"/>
    <w:rsid w:val="00335514"/>
    <w:rsid w:val="0035088A"/>
    <w:rsid w:val="00354251"/>
    <w:rsid w:val="003843D4"/>
    <w:rsid w:val="00384B7F"/>
    <w:rsid w:val="00385C1F"/>
    <w:rsid w:val="0039038E"/>
    <w:rsid w:val="0039469C"/>
    <w:rsid w:val="0039493A"/>
    <w:rsid w:val="003A6AE9"/>
    <w:rsid w:val="003B1824"/>
    <w:rsid w:val="003B28A6"/>
    <w:rsid w:val="003B62FC"/>
    <w:rsid w:val="003C2E23"/>
    <w:rsid w:val="003C37CA"/>
    <w:rsid w:val="003C766E"/>
    <w:rsid w:val="003D6BE1"/>
    <w:rsid w:val="003D7A0E"/>
    <w:rsid w:val="003E037E"/>
    <w:rsid w:val="003E19AD"/>
    <w:rsid w:val="003E32E3"/>
    <w:rsid w:val="003E3835"/>
    <w:rsid w:val="003E5CA6"/>
    <w:rsid w:val="003E5D4B"/>
    <w:rsid w:val="003F611A"/>
    <w:rsid w:val="0040524B"/>
    <w:rsid w:val="004066C4"/>
    <w:rsid w:val="004073C0"/>
    <w:rsid w:val="00411694"/>
    <w:rsid w:val="00422741"/>
    <w:rsid w:val="00423069"/>
    <w:rsid w:val="00424441"/>
    <w:rsid w:val="00427545"/>
    <w:rsid w:val="0043222B"/>
    <w:rsid w:val="0043425C"/>
    <w:rsid w:val="00434CA9"/>
    <w:rsid w:val="004360BE"/>
    <w:rsid w:val="00452637"/>
    <w:rsid w:val="00454A8E"/>
    <w:rsid w:val="00456912"/>
    <w:rsid w:val="004611FE"/>
    <w:rsid w:val="0046291A"/>
    <w:rsid w:val="00463593"/>
    <w:rsid w:val="00474B65"/>
    <w:rsid w:val="00475E31"/>
    <w:rsid w:val="00490D96"/>
    <w:rsid w:val="004922C8"/>
    <w:rsid w:val="004A0337"/>
    <w:rsid w:val="004A309B"/>
    <w:rsid w:val="004B6A40"/>
    <w:rsid w:val="004C41E5"/>
    <w:rsid w:val="004C7273"/>
    <w:rsid w:val="004D0C76"/>
    <w:rsid w:val="004D31F2"/>
    <w:rsid w:val="004D33A6"/>
    <w:rsid w:val="004D600C"/>
    <w:rsid w:val="004D7EBC"/>
    <w:rsid w:val="004E4489"/>
    <w:rsid w:val="004F3E14"/>
    <w:rsid w:val="004F5B4B"/>
    <w:rsid w:val="00525AEE"/>
    <w:rsid w:val="00527EE7"/>
    <w:rsid w:val="0054778B"/>
    <w:rsid w:val="00550E76"/>
    <w:rsid w:val="00551272"/>
    <w:rsid w:val="00565DD3"/>
    <w:rsid w:val="005730A8"/>
    <w:rsid w:val="00574BF8"/>
    <w:rsid w:val="00574C0A"/>
    <w:rsid w:val="00575769"/>
    <w:rsid w:val="00582F01"/>
    <w:rsid w:val="00583D14"/>
    <w:rsid w:val="00586CA7"/>
    <w:rsid w:val="005923EF"/>
    <w:rsid w:val="00592799"/>
    <w:rsid w:val="00595986"/>
    <w:rsid w:val="005A2717"/>
    <w:rsid w:val="005B458F"/>
    <w:rsid w:val="005B7C64"/>
    <w:rsid w:val="005C3136"/>
    <w:rsid w:val="005C3A73"/>
    <w:rsid w:val="005C6253"/>
    <w:rsid w:val="005D176C"/>
    <w:rsid w:val="005D5C86"/>
    <w:rsid w:val="005D5F01"/>
    <w:rsid w:val="005F1928"/>
    <w:rsid w:val="005F52F8"/>
    <w:rsid w:val="0060097F"/>
    <w:rsid w:val="006056EF"/>
    <w:rsid w:val="00607DB6"/>
    <w:rsid w:val="00616DF4"/>
    <w:rsid w:val="00617EE7"/>
    <w:rsid w:val="00623F46"/>
    <w:rsid w:val="00625A32"/>
    <w:rsid w:val="006275E3"/>
    <w:rsid w:val="00631598"/>
    <w:rsid w:val="006447B2"/>
    <w:rsid w:val="00655BC9"/>
    <w:rsid w:val="00664A67"/>
    <w:rsid w:val="006719EC"/>
    <w:rsid w:val="00671AF7"/>
    <w:rsid w:val="0067504C"/>
    <w:rsid w:val="00677922"/>
    <w:rsid w:val="0068288E"/>
    <w:rsid w:val="00686FAD"/>
    <w:rsid w:val="0069761F"/>
    <w:rsid w:val="006A25D2"/>
    <w:rsid w:val="006A56E1"/>
    <w:rsid w:val="006A58C1"/>
    <w:rsid w:val="006B4275"/>
    <w:rsid w:val="006B6455"/>
    <w:rsid w:val="006C5B93"/>
    <w:rsid w:val="006D2C8A"/>
    <w:rsid w:val="006E2492"/>
    <w:rsid w:val="006E3ED6"/>
    <w:rsid w:val="006E4322"/>
    <w:rsid w:val="006F158A"/>
    <w:rsid w:val="006F5A58"/>
    <w:rsid w:val="006F75D7"/>
    <w:rsid w:val="00700692"/>
    <w:rsid w:val="00701B56"/>
    <w:rsid w:val="00702670"/>
    <w:rsid w:val="00711817"/>
    <w:rsid w:val="00713045"/>
    <w:rsid w:val="0072794D"/>
    <w:rsid w:val="00736CAA"/>
    <w:rsid w:val="007377E8"/>
    <w:rsid w:val="00740F38"/>
    <w:rsid w:val="00743166"/>
    <w:rsid w:val="00744213"/>
    <w:rsid w:val="00746AD7"/>
    <w:rsid w:val="00750F0A"/>
    <w:rsid w:val="00760F38"/>
    <w:rsid w:val="00761760"/>
    <w:rsid w:val="007651C9"/>
    <w:rsid w:val="007729A3"/>
    <w:rsid w:val="00773643"/>
    <w:rsid w:val="0078161C"/>
    <w:rsid w:val="007838D5"/>
    <w:rsid w:val="00791C3C"/>
    <w:rsid w:val="0079719F"/>
    <w:rsid w:val="007A256F"/>
    <w:rsid w:val="007A393C"/>
    <w:rsid w:val="007A581A"/>
    <w:rsid w:val="007B0B5E"/>
    <w:rsid w:val="007B6F60"/>
    <w:rsid w:val="007C04F9"/>
    <w:rsid w:val="007C2CE4"/>
    <w:rsid w:val="007C4A29"/>
    <w:rsid w:val="007C7E38"/>
    <w:rsid w:val="007D6B6F"/>
    <w:rsid w:val="007E1592"/>
    <w:rsid w:val="007E1E2B"/>
    <w:rsid w:val="00805F8A"/>
    <w:rsid w:val="00811444"/>
    <w:rsid w:val="00812546"/>
    <w:rsid w:val="008140F3"/>
    <w:rsid w:val="008152AA"/>
    <w:rsid w:val="00817250"/>
    <w:rsid w:val="0084611E"/>
    <w:rsid w:val="00846226"/>
    <w:rsid w:val="0084662A"/>
    <w:rsid w:val="00851D77"/>
    <w:rsid w:val="00853532"/>
    <w:rsid w:val="00854737"/>
    <w:rsid w:val="00856BEE"/>
    <w:rsid w:val="0086204F"/>
    <w:rsid w:val="0086221C"/>
    <w:rsid w:val="00862613"/>
    <w:rsid w:val="008659D9"/>
    <w:rsid w:val="008704E9"/>
    <w:rsid w:val="0087579F"/>
    <w:rsid w:val="008768CF"/>
    <w:rsid w:val="00877E70"/>
    <w:rsid w:val="008850C0"/>
    <w:rsid w:val="00890C44"/>
    <w:rsid w:val="00892746"/>
    <w:rsid w:val="00893394"/>
    <w:rsid w:val="008A1B88"/>
    <w:rsid w:val="008A5443"/>
    <w:rsid w:val="008B694D"/>
    <w:rsid w:val="008B7730"/>
    <w:rsid w:val="008C2915"/>
    <w:rsid w:val="008C30F3"/>
    <w:rsid w:val="008E621B"/>
    <w:rsid w:val="008E7835"/>
    <w:rsid w:val="008F0A4C"/>
    <w:rsid w:val="008F1CA6"/>
    <w:rsid w:val="008F1EDA"/>
    <w:rsid w:val="008F4CB5"/>
    <w:rsid w:val="008F5AFD"/>
    <w:rsid w:val="008F628F"/>
    <w:rsid w:val="008F6ABE"/>
    <w:rsid w:val="00900B96"/>
    <w:rsid w:val="00907AA0"/>
    <w:rsid w:val="009148FB"/>
    <w:rsid w:val="00922989"/>
    <w:rsid w:val="009246E8"/>
    <w:rsid w:val="009356BB"/>
    <w:rsid w:val="00936B18"/>
    <w:rsid w:val="009405CD"/>
    <w:rsid w:val="00953A36"/>
    <w:rsid w:val="00960B44"/>
    <w:rsid w:val="009624CC"/>
    <w:rsid w:val="009627F6"/>
    <w:rsid w:val="00966C55"/>
    <w:rsid w:val="00972C7B"/>
    <w:rsid w:val="0097713E"/>
    <w:rsid w:val="00981DA8"/>
    <w:rsid w:val="00983398"/>
    <w:rsid w:val="00985DE2"/>
    <w:rsid w:val="00995687"/>
    <w:rsid w:val="00997CF9"/>
    <w:rsid w:val="009A4283"/>
    <w:rsid w:val="009A623A"/>
    <w:rsid w:val="009C431C"/>
    <w:rsid w:val="009D0239"/>
    <w:rsid w:val="009D18DD"/>
    <w:rsid w:val="009D1D8E"/>
    <w:rsid w:val="009D5CDE"/>
    <w:rsid w:val="009E2908"/>
    <w:rsid w:val="009E3177"/>
    <w:rsid w:val="009E46D8"/>
    <w:rsid w:val="009F15B7"/>
    <w:rsid w:val="009F62DE"/>
    <w:rsid w:val="00A0342E"/>
    <w:rsid w:val="00A03D06"/>
    <w:rsid w:val="00A11ED0"/>
    <w:rsid w:val="00A12DD0"/>
    <w:rsid w:val="00A1491B"/>
    <w:rsid w:val="00A15755"/>
    <w:rsid w:val="00A215BC"/>
    <w:rsid w:val="00A27E5E"/>
    <w:rsid w:val="00A27F06"/>
    <w:rsid w:val="00A34EC4"/>
    <w:rsid w:val="00A430C3"/>
    <w:rsid w:val="00A50645"/>
    <w:rsid w:val="00A509B9"/>
    <w:rsid w:val="00A601C4"/>
    <w:rsid w:val="00A60E69"/>
    <w:rsid w:val="00A62243"/>
    <w:rsid w:val="00A71BCF"/>
    <w:rsid w:val="00A72A4D"/>
    <w:rsid w:val="00A75415"/>
    <w:rsid w:val="00A77A69"/>
    <w:rsid w:val="00A9673A"/>
    <w:rsid w:val="00AA1B43"/>
    <w:rsid w:val="00AA1FF1"/>
    <w:rsid w:val="00AA5FDC"/>
    <w:rsid w:val="00AA67E5"/>
    <w:rsid w:val="00AB12DD"/>
    <w:rsid w:val="00AB49C7"/>
    <w:rsid w:val="00AB6CC7"/>
    <w:rsid w:val="00AD757B"/>
    <w:rsid w:val="00AE536B"/>
    <w:rsid w:val="00AE78E2"/>
    <w:rsid w:val="00AF3ACE"/>
    <w:rsid w:val="00AF7F5C"/>
    <w:rsid w:val="00B10417"/>
    <w:rsid w:val="00B11DE0"/>
    <w:rsid w:val="00B13967"/>
    <w:rsid w:val="00B13C48"/>
    <w:rsid w:val="00B14544"/>
    <w:rsid w:val="00B15F11"/>
    <w:rsid w:val="00B1686B"/>
    <w:rsid w:val="00B23BFB"/>
    <w:rsid w:val="00B24985"/>
    <w:rsid w:val="00B267AE"/>
    <w:rsid w:val="00B349AC"/>
    <w:rsid w:val="00B35ABD"/>
    <w:rsid w:val="00B4011B"/>
    <w:rsid w:val="00B410DF"/>
    <w:rsid w:val="00B454B6"/>
    <w:rsid w:val="00B528FF"/>
    <w:rsid w:val="00B52C37"/>
    <w:rsid w:val="00B54BF5"/>
    <w:rsid w:val="00B6049A"/>
    <w:rsid w:val="00B611B6"/>
    <w:rsid w:val="00B62610"/>
    <w:rsid w:val="00B62EF0"/>
    <w:rsid w:val="00B65028"/>
    <w:rsid w:val="00B72C0D"/>
    <w:rsid w:val="00B73A45"/>
    <w:rsid w:val="00B74F02"/>
    <w:rsid w:val="00B76F38"/>
    <w:rsid w:val="00B77BC3"/>
    <w:rsid w:val="00B84E9D"/>
    <w:rsid w:val="00B952AF"/>
    <w:rsid w:val="00BA1872"/>
    <w:rsid w:val="00BA2B17"/>
    <w:rsid w:val="00BA50B1"/>
    <w:rsid w:val="00BB23D8"/>
    <w:rsid w:val="00BB2644"/>
    <w:rsid w:val="00BB358F"/>
    <w:rsid w:val="00BB686C"/>
    <w:rsid w:val="00BC3560"/>
    <w:rsid w:val="00BC5EBB"/>
    <w:rsid w:val="00BC5F2E"/>
    <w:rsid w:val="00BD0373"/>
    <w:rsid w:val="00BD285C"/>
    <w:rsid w:val="00BD4C60"/>
    <w:rsid w:val="00BD5AC4"/>
    <w:rsid w:val="00BD7933"/>
    <w:rsid w:val="00BE0145"/>
    <w:rsid w:val="00BE389B"/>
    <w:rsid w:val="00BE4762"/>
    <w:rsid w:val="00BF7916"/>
    <w:rsid w:val="00BF7B54"/>
    <w:rsid w:val="00C031EF"/>
    <w:rsid w:val="00C0347E"/>
    <w:rsid w:val="00C03A1F"/>
    <w:rsid w:val="00C03B43"/>
    <w:rsid w:val="00C0569F"/>
    <w:rsid w:val="00C07DB8"/>
    <w:rsid w:val="00C1257A"/>
    <w:rsid w:val="00C12808"/>
    <w:rsid w:val="00C244C7"/>
    <w:rsid w:val="00C3017E"/>
    <w:rsid w:val="00C359AC"/>
    <w:rsid w:val="00C362B6"/>
    <w:rsid w:val="00C43B65"/>
    <w:rsid w:val="00C44611"/>
    <w:rsid w:val="00C47E6E"/>
    <w:rsid w:val="00C557C0"/>
    <w:rsid w:val="00C57420"/>
    <w:rsid w:val="00C66170"/>
    <w:rsid w:val="00C66B06"/>
    <w:rsid w:val="00C70F07"/>
    <w:rsid w:val="00C76B34"/>
    <w:rsid w:val="00C80108"/>
    <w:rsid w:val="00C80BBB"/>
    <w:rsid w:val="00C85624"/>
    <w:rsid w:val="00C866D2"/>
    <w:rsid w:val="00C931D1"/>
    <w:rsid w:val="00CA5A8B"/>
    <w:rsid w:val="00CB13E2"/>
    <w:rsid w:val="00CB29CB"/>
    <w:rsid w:val="00CB638F"/>
    <w:rsid w:val="00CB7249"/>
    <w:rsid w:val="00CC2299"/>
    <w:rsid w:val="00CD1C7B"/>
    <w:rsid w:val="00CD1F2F"/>
    <w:rsid w:val="00CE6810"/>
    <w:rsid w:val="00CF146E"/>
    <w:rsid w:val="00CF5F6B"/>
    <w:rsid w:val="00D0560A"/>
    <w:rsid w:val="00D1351F"/>
    <w:rsid w:val="00D20EF5"/>
    <w:rsid w:val="00D421A7"/>
    <w:rsid w:val="00D42533"/>
    <w:rsid w:val="00D478EF"/>
    <w:rsid w:val="00D56D63"/>
    <w:rsid w:val="00D755F7"/>
    <w:rsid w:val="00D82FC2"/>
    <w:rsid w:val="00D85CD9"/>
    <w:rsid w:val="00D93160"/>
    <w:rsid w:val="00D96179"/>
    <w:rsid w:val="00DA1134"/>
    <w:rsid w:val="00DA1D98"/>
    <w:rsid w:val="00DA2A7E"/>
    <w:rsid w:val="00DA3051"/>
    <w:rsid w:val="00DA53B5"/>
    <w:rsid w:val="00DA5ED7"/>
    <w:rsid w:val="00DA73E9"/>
    <w:rsid w:val="00DB22E7"/>
    <w:rsid w:val="00DB3AFB"/>
    <w:rsid w:val="00DD0D56"/>
    <w:rsid w:val="00DD529D"/>
    <w:rsid w:val="00DE185E"/>
    <w:rsid w:val="00DE2EBE"/>
    <w:rsid w:val="00DE3F5C"/>
    <w:rsid w:val="00DF46A4"/>
    <w:rsid w:val="00DF5129"/>
    <w:rsid w:val="00DF71C9"/>
    <w:rsid w:val="00E06384"/>
    <w:rsid w:val="00E127F1"/>
    <w:rsid w:val="00E21AD6"/>
    <w:rsid w:val="00E24DBC"/>
    <w:rsid w:val="00E26CCA"/>
    <w:rsid w:val="00E30903"/>
    <w:rsid w:val="00E336E1"/>
    <w:rsid w:val="00E37C9B"/>
    <w:rsid w:val="00E479C6"/>
    <w:rsid w:val="00E50155"/>
    <w:rsid w:val="00E52696"/>
    <w:rsid w:val="00E57E11"/>
    <w:rsid w:val="00E60673"/>
    <w:rsid w:val="00E61DC0"/>
    <w:rsid w:val="00E63A04"/>
    <w:rsid w:val="00E646BD"/>
    <w:rsid w:val="00E70B0C"/>
    <w:rsid w:val="00E70F4F"/>
    <w:rsid w:val="00E93AFF"/>
    <w:rsid w:val="00E93B18"/>
    <w:rsid w:val="00E94421"/>
    <w:rsid w:val="00E957F3"/>
    <w:rsid w:val="00EA3F4F"/>
    <w:rsid w:val="00EB02E1"/>
    <w:rsid w:val="00EB53FF"/>
    <w:rsid w:val="00EB6845"/>
    <w:rsid w:val="00EC050C"/>
    <w:rsid w:val="00EC67C5"/>
    <w:rsid w:val="00ED145A"/>
    <w:rsid w:val="00ED411D"/>
    <w:rsid w:val="00ED6F94"/>
    <w:rsid w:val="00EF185E"/>
    <w:rsid w:val="00EF649B"/>
    <w:rsid w:val="00EF7C5B"/>
    <w:rsid w:val="00F06AF6"/>
    <w:rsid w:val="00F07F28"/>
    <w:rsid w:val="00F10773"/>
    <w:rsid w:val="00F20BEB"/>
    <w:rsid w:val="00F25DF3"/>
    <w:rsid w:val="00F31DBC"/>
    <w:rsid w:val="00F3645C"/>
    <w:rsid w:val="00F37D19"/>
    <w:rsid w:val="00F52E1D"/>
    <w:rsid w:val="00F54FE6"/>
    <w:rsid w:val="00F55FA6"/>
    <w:rsid w:val="00F67F2C"/>
    <w:rsid w:val="00F71ADF"/>
    <w:rsid w:val="00F803DF"/>
    <w:rsid w:val="00F84905"/>
    <w:rsid w:val="00F851D6"/>
    <w:rsid w:val="00F863D3"/>
    <w:rsid w:val="00F90369"/>
    <w:rsid w:val="00F912F1"/>
    <w:rsid w:val="00F95635"/>
    <w:rsid w:val="00FA156F"/>
    <w:rsid w:val="00FB58DA"/>
    <w:rsid w:val="00FD6779"/>
    <w:rsid w:val="00FD6A6C"/>
    <w:rsid w:val="00FE6B2D"/>
    <w:rsid w:val="00FF5A63"/>
    <w:rsid w:val="00FF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fill="f" fillcolor="white" stroke="f">
      <v:fill color="white" on="f"/>
      <v:stroke on="f"/>
    </o:shapedefaults>
    <o:shapelayout v:ext="edit">
      <o:idmap v:ext="edit" data="1"/>
    </o:shapelayout>
  </w:shapeDefaults>
  <w:decimalSymbol w:val="."/>
  <w:listSeparator w:val=","/>
  <w14:docId w14:val="1DFFC9A8"/>
  <w15:docId w15:val="{3904EBB4-1F24-461C-A639-3AB35C5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3D3"/>
    <w:rPr>
      <w:sz w:val="24"/>
    </w:rPr>
  </w:style>
  <w:style w:type="paragraph" w:styleId="Heading1">
    <w:name w:val="heading 1"/>
    <w:basedOn w:val="Normal"/>
    <w:next w:val="Normal"/>
    <w:link w:val="Heading1Char"/>
    <w:qFormat/>
    <w:rsid w:val="005C3A7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863D3"/>
    <w:pPr>
      <w:tabs>
        <w:tab w:val="center" w:pos="4320"/>
        <w:tab w:val="right" w:pos="8640"/>
      </w:tabs>
    </w:pPr>
  </w:style>
  <w:style w:type="paragraph" w:styleId="Footer">
    <w:name w:val="footer"/>
    <w:basedOn w:val="Normal"/>
    <w:link w:val="FooterChar"/>
    <w:uiPriority w:val="99"/>
    <w:rsid w:val="00F863D3"/>
    <w:pPr>
      <w:tabs>
        <w:tab w:val="center" w:pos="4320"/>
        <w:tab w:val="right" w:pos="8640"/>
      </w:tabs>
    </w:pPr>
  </w:style>
  <w:style w:type="character" w:styleId="PageNumber">
    <w:name w:val="page number"/>
    <w:basedOn w:val="DefaultParagraphFont"/>
    <w:rsid w:val="00F863D3"/>
  </w:style>
  <w:style w:type="paragraph" w:customStyle="1" w:styleId="NameLine">
    <w:name w:val="Name Line"/>
    <w:autoRedefine/>
    <w:rsid w:val="00525AEE"/>
    <w:pPr>
      <w:ind w:right="-720"/>
    </w:pPr>
    <w:rPr>
      <w:rFonts w:ascii="Helvetica" w:hAnsi="Helvetica"/>
      <w:sz w:val="24"/>
    </w:rPr>
  </w:style>
  <w:style w:type="paragraph" w:customStyle="1" w:styleId="DateLine">
    <w:name w:val="Date Line"/>
    <w:autoRedefine/>
    <w:rsid w:val="00C80BBB"/>
    <w:pPr>
      <w:ind w:right="-720"/>
    </w:pPr>
    <w:rPr>
      <w:rFonts w:ascii="Helvetica" w:hAnsi="Helvetica"/>
      <w:sz w:val="24"/>
    </w:rPr>
  </w:style>
  <w:style w:type="paragraph" w:styleId="BalloonText">
    <w:name w:val="Balloon Text"/>
    <w:basedOn w:val="Normal"/>
    <w:link w:val="BalloonTextChar"/>
    <w:uiPriority w:val="99"/>
    <w:rsid w:val="006B6455"/>
    <w:rPr>
      <w:rFonts w:ascii="Tahoma" w:hAnsi="Tahoma" w:cs="Tahoma"/>
      <w:sz w:val="16"/>
      <w:szCs w:val="16"/>
    </w:rPr>
  </w:style>
  <w:style w:type="character" w:customStyle="1" w:styleId="BalloonTextChar">
    <w:name w:val="Balloon Text Char"/>
    <w:basedOn w:val="DefaultParagraphFont"/>
    <w:link w:val="BalloonText"/>
    <w:uiPriority w:val="99"/>
    <w:rsid w:val="006B6455"/>
    <w:rPr>
      <w:rFonts w:ascii="Tahoma" w:hAnsi="Tahoma" w:cs="Tahoma"/>
      <w:sz w:val="16"/>
      <w:szCs w:val="16"/>
    </w:rPr>
  </w:style>
  <w:style w:type="character" w:styleId="Hyperlink">
    <w:name w:val="Hyperlink"/>
    <w:basedOn w:val="DefaultParagraphFont"/>
    <w:uiPriority w:val="99"/>
    <w:rsid w:val="00F863D3"/>
    <w:rPr>
      <w:color w:val="0000FF"/>
      <w:u w:val="single"/>
    </w:rPr>
  </w:style>
  <w:style w:type="paragraph" w:customStyle="1" w:styleId="Default">
    <w:name w:val="Default"/>
    <w:rsid w:val="00DB3AFB"/>
    <w:pPr>
      <w:autoSpaceDE w:val="0"/>
      <w:autoSpaceDN w:val="0"/>
      <w:adjustRightInd w:val="0"/>
    </w:pPr>
    <w:rPr>
      <w:rFonts w:ascii="Times New Roman" w:hAnsi="Times New Roman"/>
      <w:color w:val="000000"/>
      <w:sz w:val="24"/>
      <w:szCs w:val="24"/>
    </w:rPr>
  </w:style>
  <w:style w:type="character" w:styleId="Emphasis">
    <w:name w:val="Emphasis"/>
    <w:basedOn w:val="DefaultParagraphFont"/>
    <w:uiPriority w:val="20"/>
    <w:qFormat/>
    <w:rsid w:val="00DB3AFB"/>
    <w:rPr>
      <w:i/>
      <w:iCs/>
    </w:rPr>
  </w:style>
  <w:style w:type="character" w:styleId="Strong">
    <w:name w:val="Strong"/>
    <w:basedOn w:val="DefaultParagraphFont"/>
    <w:uiPriority w:val="22"/>
    <w:qFormat/>
    <w:rsid w:val="00DB3AFB"/>
    <w:rPr>
      <w:b/>
      <w:bCs/>
    </w:rPr>
  </w:style>
  <w:style w:type="table" w:styleId="TableGrid">
    <w:name w:val="Table Grid"/>
    <w:basedOn w:val="TableNormal"/>
    <w:uiPriority w:val="59"/>
    <w:rsid w:val="00B15F11"/>
    <w:rPr>
      <w:rFonts w:ascii="Arial" w:eastAsia="Times New Roman" w:hAnsi="Arial"/>
      <w:sz w:val="18"/>
      <w:szCs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aliases w:val="bt"/>
    <w:basedOn w:val="Normal"/>
    <w:link w:val="BodyTextChar"/>
    <w:rsid w:val="00B15F11"/>
    <w:pPr>
      <w:tabs>
        <w:tab w:val="left" w:pos="7200"/>
      </w:tabs>
      <w:spacing w:after="240"/>
    </w:pPr>
    <w:rPr>
      <w:rFonts w:ascii="Arial" w:eastAsia="Times New Roman" w:hAnsi="Arial"/>
      <w:sz w:val="18"/>
      <w:szCs w:val="24"/>
    </w:rPr>
  </w:style>
  <w:style w:type="character" w:customStyle="1" w:styleId="BodyTextChar">
    <w:name w:val="Body Text Char"/>
    <w:aliases w:val="bt Char"/>
    <w:basedOn w:val="DefaultParagraphFont"/>
    <w:link w:val="BodyText"/>
    <w:rsid w:val="00B15F11"/>
    <w:rPr>
      <w:rFonts w:ascii="Arial" w:eastAsia="Times New Roman" w:hAnsi="Arial"/>
      <w:sz w:val="18"/>
      <w:szCs w:val="24"/>
    </w:rPr>
  </w:style>
  <w:style w:type="character" w:customStyle="1" w:styleId="apple-style-span">
    <w:name w:val="apple-style-span"/>
    <w:basedOn w:val="DefaultParagraphFont"/>
    <w:rsid w:val="001F798C"/>
  </w:style>
  <w:style w:type="paragraph" w:styleId="ListParagraph">
    <w:name w:val="List Paragraph"/>
    <w:basedOn w:val="Normal"/>
    <w:uiPriority w:val="34"/>
    <w:qFormat/>
    <w:rsid w:val="00B73A45"/>
    <w:pPr>
      <w:spacing w:after="200" w:line="276" w:lineRule="auto"/>
      <w:ind w:left="720"/>
      <w:contextualSpacing/>
    </w:pPr>
    <w:rPr>
      <w:rFonts w:asciiTheme="minorHAnsi" w:eastAsiaTheme="minorHAnsi" w:hAnsiTheme="minorHAnsi" w:cstheme="minorBidi"/>
      <w:sz w:val="22"/>
      <w:szCs w:val="22"/>
    </w:rPr>
  </w:style>
  <w:style w:type="paragraph" w:styleId="Date">
    <w:name w:val="Date"/>
    <w:basedOn w:val="Normal"/>
    <w:next w:val="Normal"/>
    <w:link w:val="DateChar"/>
    <w:rsid w:val="00B73A45"/>
    <w:rPr>
      <w:rFonts w:ascii="Times New Roman" w:eastAsia="Calibri" w:hAnsi="Times New Roman"/>
      <w:sz w:val="20"/>
    </w:rPr>
  </w:style>
  <w:style w:type="character" w:customStyle="1" w:styleId="DateChar">
    <w:name w:val="Date Char"/>
    <w:basedOn w:val="DefaultParagraphFont"/>
    <w:link w:val="Date"/>
    <w:rsid w:val="00B73A45"/>
    <w:rPr>
      <w:rFonts w:ascii="Times New Roman" w:eastAsia="Calibri" w:hAnsi="Times New Roman"/>
    </w:rPr>
  </w:style>
  <w:style w:type="paragraph" w:customStyle="1" w:styleId="InsideAddress">
    <w:name w:val="Inside Address"/>
    <w:basedOn w:val="Normal"/>
    <w:rsid w:val="00B73A45"/>
    <w:rPr>
      <w:rFonts w:ascii="Times New Roman" w:eastAsia="Calibri" w:hAnsi="Times New Roman"/>
      <w:sz w:val="20"/>
    </w:rPr>
  </w:style>
  <w:style w:type="paragraph" w:customStyle="1" w:styleId="ReturnAddress">
    <w:name w:val="Return Address"/>
    <w:basedOn w:val="Normal"/>
    <w:rsid w:val="00B73A45"/>
    <w:rPr>
      <w:rFonts w:ascii="Times New Roman" w:eastAsia="Calibri" w:hAnsi="Times New Roman"/>
      <w:sz w:val="20"/>
    </w:rPr>
  </w:style>
  <w:style w:type="character" w:customStyle="1" w:styleId="HeaderChar">
    <w:name w:val="Header Char"/>
    <w:basedOn w:val="DefaultParagraphFont"/>
    <w:link w:val="Header"/>
    <w:uiPriority w:val="99"/>
    <w:rsid w:val="00B73A45"/>
    <w:rPr>
      <w:sz w:val="24"/>
    </w:rPr>
  </w:style>
  <w:style w:type="character" w:customStyle="1" w:styleId="FooterChar">
    <w:name w:val="Footer Char"/>
    <w:basedOn w:val="DefaultParagraphFont"/>
    <w:link w:val="Footer"/>
    <w:uiPriority w:val="99"/>
    <w:rsid w:val="00B73A45"/>
    <w:rPr>
      <w:sz w:val="24"/>
    </w:rPr>
  </w:style>
  <w:style w:type="character" w:styleId="FollowedHyperlink">
    <w:name w:val="FollowedHyperlink"/>
    <w:basedOn w:val="DefaultParagraphFont"/>
    <w:uiPriority w:val="99"/>
    <w:semiHidden/>
    <w:unhideWhenUsed/>
    <w:rsid w:val="00B73A45"/>
    <w:rPr>
      <w:color w:val="800080" w:themeColor="followedHyperlink"/>
      <w:u w:val="single"/>
    </w:rPr>
  </w:style>
  <w:style w:type="paragraph" w:styleId="NormalWeb">
    <w:name w:val="Normal (Web)"/>
    <w:basedOn w:val="Normal"/>
    <w:uiPriority w:val="99"/>
    <w:unhideWhenUsed/>
    <w:rsid w:val="00B73A45"/>
    <w:pPr>
      <w:spacing w:before="100" w:beforeAutospacing="1" w:after="100" w:afterAutospacing="1"/>
    </w:pPr>
    <w:rPr>
      <w:rFonts w:ascii="Times New Roman" w:eastAsia="Times New Roman" w:hAnsi="Times New Roman"/>
      <w:szCs w:val="24"/>
    </w:rPr>
  </w:style>
  <w:style w:type="character" w:styleId="CommentReference">
    <w:name w:val="annotation reference"/>
    <w:basedOn w:val="DefaultParagraphFont"/>
    <w:uiPriority w:val="99"/>
    <w:semiHidden/>
    <w:unhideWhenUsed/>
    <w:rsid w:val="00B73A45"/>
    <w:rPr>
      <w:sz w:val="16"/>
      <w:szCs w:val="16"/>
    </w:rPr>
  </w:style>
  <w:style w:type="paragraph" w:styleId="CommentText">
    <w:name w:val="annotation text"/>
    <w:basedOn w:val="Normal"/>
    <w:link w:val="CommentTextChar"/>
    <w:unhideWhenUsed/>
    <w:rsid w:val="00B73A45"/>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B73A4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B73A45"/>
    <w:rPr>
      <w:b/>
      <w:bCs/>
    </w:rPr>
  </w:style>
  <w:style w:type="character" w:customStyle="1" w:styleId="CommentSubjectChar">
    <w:name w:val="Comment Subject Char"/>
    <w:basedOn w:val="CommentTextChar"/>
    <w:link w:val="CommentSubject"/>
    <w:uiPriority w:val="99"/>
    <w:semiHidden/>
    <w:rsid w:val="00B73A45"/>
    <w:rPr>
      <w:rFonts w:asciiTheme="minorHAnsi" w:eastAsiaTheme="minorHAnsi" w:hAnsiTheme="minorHAnsi" w:cstheme="minorBidi"/>
      <w:b/>
      <w:bCs/>
    </w:rPr>
  </w:style>
  <w:style w:type="paragraph" w:styleId="Revision">
    <w:name w:val="Revision"/>
    <w:hidden/>
    <w:uiPriority w:val="99"/>
    <w:semiHidden/>
    <w:rsid w:val="00B73A45"/>
    <w:rPr>
      <w:rFonts w:asciiTheme="minorHAnsi" w:eastAsiaTheme="minorHAnsi" w:hAnsiTheme="minorHAnsi" w:cstheme="minorBidi"/>
      <w:sz w:val="22"/>
      <w:szCs w:val="22"/>
    </w:rPr>
  </w:style>
  <w:style w:type="character" w:customStyle="1" w:styleId="Heading1Char">
    <w:name w:val="Heading 1 Char"/>
    <w:basedOn w:val="DefaultParagraphFont"/>
    <w:link w:val="Heading1"/>
    <w:rsid w:val="005C3A73"/>
    <w:rPr>
      <w:rFonts w:ascii="Cambria" w:eastAsia="Times New Roman" w:hAnsi="Cambria"/>
      <w:b/>
      <w:bCs/>
      <w:kern w:val="32"/>
      <w:sz w:val="32"/>
      <w:szCs w:val="32"/>
    </w:rPr>
  </w:style>
  <w:style w:type="paragraph" w:customStyle="1" w:styleId="InsideAddressName">
    <w:name w:val="Inside Address Name"/>
    <w:basedOn w:val="Normal"/>
    <w:rsid w:val="005C3A73"/>
    <w:rPr>
      <w:rFonts w:ascii="Times New Roman" w:eastAsia="Times New Roman" w:hAnsi="Times New Roman"/>
      <w:sz w:val="20"/>
    </w:rPr>
  </w:style>
  <w:style w:type="paragraph" w:styleId="Salutation">
    <w:name w:val="Salutation"/>
    <w:basedOn w:val="Normal"/>
    <w:next w:val="Normal"/>
    <w:link w:val="SalutationChar"/>
    <w:rsid w:val="005C3A73"/>
    <w:rPr>
      <w:rFonts w:ascii="Times New Roman" w:eastAsia="Times New Roman" w:hAnsi="Times New Roman"/>
      <w:sz w:val="20"/>
    </w:rPr>
  </w:style>
  <w:style w:type="character" w:customStyle="1" w:styleId="SalutationChar">
    <w:name w:val="Salutation Char"/>
    <w:basedOn w:val="DefaultParagraphFont"/>
    <w:link w:val="Salutation"/>
    <w:rsid w:val="005C3A73"/>
    <w:rPr>
      <w:rFonts w:ascii="Times New Roman" w:eastAsia="Times New Roman" w:hAnsi="Times New Roman"/>
    </w:rPr>
  </w:style>
  <w:style w:type="paragraph" w:styleId="Signature">
    <w:name w:val="Signature"/>
    <w:basedOn w:val="Normal"/>
    <w:link w:val="SignatureChar"/>
    <w:rsid w:val="005C3A73"/>
    <w:rPr>
      <w:rFonts w:ascii="Times New Roman" w:eastAsia="Times New Roman" w:hAnsi="Times New Roman"/>
      <w:sz w:val="20"/>
    </w:rPr>
  </w:style>
  <w:style w:type="character" w:customStyle="1" w:styleId="SignatureChar">
    <w:name w:val="Signature Char"/>
    <w:basedOn w:val="DefaultParagraphFont"/>
    <w:link w:val="Signature"/>
    <w:rsid w:val="005C3A73"/>
    <w:rPr>
      <w:rFonts w:ascii="Times New Roman" w:eastAsia="Times New Roman" w:hAnsi="Times New Roman"/>
    </w:rPr>
  </w:style>
  <w:style w:type="paragraph" w:customStyle="1" w:styleId="SignatureJobTitle">
    <w:name w:val="Signature Job Title"/>
    <w:basedOn w:val="Signature"/>
    <w:rsid w:val="005C3A73"/>
  </w:style>
  <w:style w:type="paragraph" w:customStyle="1" w:styleId="SignatureCompany">
    <w:name w:val="Signature Company"/>
    <w:basedOn w:val="Signature"/>
    <w:rsid w:val="005C3A73"/>
  </w:style>
  <w:style w:type="character" w:styleId="IntenseEmphasis">
    <w:name w:val="Intense Emphasis"/>
    <w:uiPriority w:val="21"/>
    <w:qFormat/>
    <w:rsid w:val="005C3A73"/>
    <w:rPr>
      <w:b/>
      <w:bCs/>
      <w:i/>
      <w:iCs/>
      <w:color w:val="4F81BD"/>
    </w:rPr>
  </w:style>
  <w:style w:type="character" w:customStyle="1" w:styleId="apple-converted-space">
    <w:name w:val="apple-converted-space"/>
    <w:basedOn w:val="DefaultParagraphFont"/>
    <w:rsid w:val="004D0C76"/>
  </w:style>
  <w:style w:type="character" w:customStyle="1" w:styleId="UnresolvedMention">
    <w:name w:val="Unresolved Mention"/>
    <w:basedOn w:val="DefaultParagraphFont"/>
    <w:uiPriority w:val="99"/>
    <w:semiHidden/>
    <w:unhideWhenUsed/>
    <w:rsid w:val="00966C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443">
      <w:bodyDiv w:val="1"/>
      <w:marLeft w:val="0"/>
      <w:marRight w:val="0"/>
      <w:marTop w:val="0"/>
      <w:marBottom w:val="0"/>
      <w:divBdr>
        <w:top w:val="none" w:sz="0" w:space="0" w:color="auto"/>
        <w:left w:val="none" w:sz="0" w:space="0" w:color="auto"/>
        <w:bottom w:val="none" w:sz="0" w:space="0" w:color="auto"/>
        <w:right w:val="none" w:sz="0" w:space="0" w:color="auto"/>
      </w:divBdr>
    </w:div>
    <w:div w:id="65958706">
      <w:bodyDiv w:val="1"/>
      <w:marLeft w:val="0"/>
      <w:marRight w:val="0"/>
      <w:marTop w:val="0"/>
      <w:marBottom w:val="0"/>
      <w:divBdr>
        <w:top w:val="none" w:sz="0" w:space="0" w:color="auto"/>
        <w:left w:val="none" w:sz="0" w:space="0" w:color="auto"/>
        <w:bottom w:val="none" w:sz="0" w:space="0" w:color="auto"/>
        <w:right w:val="none" w:sz="0" w:space="0" w:color="auto"/>
      </w:divBdr>
    </w:div>
    <w:div w:id="84344955">
      <w:bodyDiv w:val="1"/>
      <w:marLeft w:val="0"/>
      <w:marRight w:val="0"/>
      <w:marTop w:val="0"/>
      <w:marBottom w:val="0"/>
      <w:divBdr>
        <w:top w:val="none" w:sz="0" w:space="0" w:color="auto"/>
        <w:left w:val="none" w:sz="0" w:space="0" w:color="auto"/>
        <w:bottom w:val="none" w:sz="0" w:space="0" w:color="auto"/>
        <w:right w:val="none" w:sz="0" w:space="0" w:color="auto"/>
      </w:divBdr>
    </w:div>
    <w:div w:id="228924117">
      <w:bodyDiv w:val="1"/>
      <w:marLeft w:val="0"/>
      <w:marRight w:val="0"/>
      <w:marTop w:val="0"/>
      <w:marBottom w:val="0"/>
      <w:divBdr>
        <w:top w:val="none" w:sz="0" w:space="0" w:color="auto"/>
        <w:left w:val="none" w:sz="0" w:space="0" w:color="auto"/>
        <w:bottom w:val="none" w:sz="0" w:space="0" w:color="auto"/>
        <w:right w:val="none" w:sz="0" w:space="0" w:color="auto"/>
      </w:divBdr>
    </w:div>
    <w:div w:id="317732996">
      <w:bodyDiv w:val="1"/>
      <w:marLeft w:val="0"/>
      <w:marRight w:val="0"/>
      <w:marTop w:val="0"/>
      <w:marBottom w:val="0"/>
      <w:divBdr>
        <w:top w:val="none" w:sz="0" w:space="0" w:color="auto"/>
        <w:left w:val="none" w:sz="0" w:space="0" w:color="auto"/>
        <w:bottom w:val="none" w:sz="0" w:space="0" w:color="auto"/>
        <w:right w:val="none" w:sz="0" w:space="0" w:color="auto"/>
      </w:divBdr>
    </w:div>
    <w:div w:id="483814402">
      <w:bodyDiv w:val="1"/>
      <w:marLeft w:val="0"/>
      <w:marRight w:val="0"/>
      <w:marTop w:val="0"/>
      <w:marBottom w:val="0"/>
      <w:divBdr>
        <w:top w:val="none" w:sz="0" w:space="0" w:color="auto"/>
        <w:left w:val="none" w:sz="0" w:space="0" w:color="auto"/>
        <w:bottom w:val="none" w:sz="0" w:space="0" w:color="auto"/>
        <w:right w:val="none" w:sz="0" w:space="0" w:color="auto"/>
      </w:divBdr>
    </w:div>
    <w:div w:id="486481003">
      <w:bodyDiv w:val="1"/>
      <w:marLeft w:val="0"/>
      <w:marRight w:val="0"/>
      <w:marTop w:val="0"/>
      <w:marBottom w:val="0"/>
      <w:divBdr>
        <w:top w:val="none" w:sz="0" w:space="0" w:color="auto"/>
        <w:left w:val="none" w:sz="0" w:space="0" w:color="auto"/>
        <w:bottom w:val="none" w:sz="0" w:space="0" w:color="auto"/>
        <w:right w:val="none" w:sz="0" w:space="0" w:color="auto"/>
      </w:divBdr>
    </w:div>
    <w:div w:id="539173283">
      <w:bodyDiv w:val="1"/>
      <w:marLeft w:val="0"/>
      <w:marRight w:val="0"/>
      <w:marTop w:val="0"/>
      <w:marBottom w:val="0"/>
      <w:divBdr>
        <w:top w:val="none" w:sz="0" w:space="0" w:color="auto"/>
        <w:left w:val="none" w:sz="0" w:space="0" w:color="auto"/>
        <w:bottom w:val="none" w:sz="0" w:space="0" w:color="auto"/>
        <w:right w:val="none" w:sz="0" w:space="0" w:color="auto"/>
      </w:divBdr>
    </w:div>
    <w:div w:id="540362115">
      <w:bodyDiv w:val="1"/>
      <w:marLeft w:val="0"/>
      <w:marRight w:val="0"/>
      <w:marTop w:val="0"/>
      <w:marBottom w:val="0"/>
      <w:divBdr>
        <w:top w:val="none" w:sz="0" w:space="0" w:color="auto"/>
        <w:left w:val="none" w:sz="0" w:space="0" w:color="auto"/>
        <w:bottom w:val="none" w:sz="0" w:space="0" w:color="auto"/>
        <w:right w:val="none" w:sz="0" w:space="0" w:color="auto"/>
      </w:divBdr>
    </w:div>
    <w:div w:id="889458134">
      <w:bodyDiv w:val="1"/>
      <w:marLeft w:val="0"/>
      <w:marRight w:val="0"/>
      <w:marTop w:val="0"/>
      <w:marBottom w:val="0"/>
      <w:divBdr>
        <w:top w:val="none" w:sz="0" w:space="0" w:color="auto"/>
        <w:left w:val="none" w:sz="0" w:space="0" w:color="auto"/>
        <w:bottom w:val="none" w:sz="0" w:space="0" w:color="auto"/>
        <w:right w:val="none" w:sz="0" w:space="0" w:color="auto"/>
      </w:divBdr>
    </w:div>
    <w:div w:id="974067834">
      <w:bodyDiv w:val="1"/>
      <w:marLeft w:val="0"/>
      <w:marRight w:val="0"/>
      <w:marTop w:val="0"/>
      <w:marBottom w:val="0"/>
      <w:divBdr>
        <w:top w:val="none" w:sz="0" w:space="0" w:color="auto"/>
        <w:left w:val="none" w:sz="0" w:space="0" w:color="auto"/>
        <w:bottom w:val="none" w:sz="0" w:space="0" w:color="auto"/>
        <w:right w:val="none" w:sz="0" w:space="0" w:color="auto"/>
      </w:divBdr>
    </w:div>
    <w:div w:id="1082721240">
      <w:bodyDiv w:val="1"/>
      <w:marLeft w:val="0"/>
      <w:marRight w:val="0"/>
      <w:marTop w:val="0"/>
      <w:marBottom w:val="0"/>
      <w:divBdr>
        <w:top w:val="none" w:sz="0" w:space="0" w:color="auto"/>
        <w:left w:val="none" w:sz="0" w:space="0" w:color="auto"/>
        <w:bottom w:val="none" w:sz="0" w:space="0" w:color="auto"/>
        <w:right w:val="none" w:sz="0" w:space="0" w:color="auto"/>
      </w:divBdr>
    </w:div>
    <w:div w:id="1120491675">
      <w:bodyDiv w:val="1"/>
      <w:marLeft w:val="0"/>
      <w:marRight w:val="0"/>
      <w:marTop w:val="0"/>
      <w:marBottom w:val="0"/>
      <w:divBdr>
        <w:top w:val="none" w:sz="0" w:space="0" w:color="auto"/>
        <w:left w:val="none" w:sz="0" w:space="0" w:color="auto"/>
        <w:bottom w:val="none" w:sz="0" w:space="0" w:color="auto"/>
        <w:right w:val="none" w:sz="0" w:space="0" w:color="auto"/>
      </w:divBdr>
    </w:div>
    <w:div w:id="1188443104">
      <w:bodyDiv w:val="1"/>
      <w:marLeft w:val="0"/>
      <w:marRight w:val="0"/>
      <w:marTop w:val="0"/>
      <w:marBottom w:val="0"/>
      <w:divBdr>
        <w:top w:val="none" w:sz="0" w:space="0" w:color="auto"/>
        <w:left w:val="none" w:sz="0" w:space="0" w:color="auto"/>
        <w:bottom w:val="none" w:sz="0" w:space="0" w:color="auto"/>
        <w:right w:val="none" w:sz="0" w:space="0" w:color="auto"/>
      </w:divBdr>
    </w:div>
    <w:div w:id="1283000542">
      <w:bodyDiv w:val="1"/>
      <w:marLeft w:val="0"/>
      <w:marRight w:val="0"/>
      <w:marTop w:val="0"/>
      <w:marBottom w:val="0"/>
      <w:divBdr>
        <w:top w:val="none" w:sz="0" w:space="0" w:color="auto"/>
        <w:left w:val="none" w:sz="0" w:space="0" w:color="auto"/>
        <w:bottom w:val="none" w:sz="0" w:space="0" w:color="auto"/>
        <w:right w:val="none" w:sz="0" w:space="0" w:color="auto"/>
      </w:divBdr>
    </w:div>
    <w:div w:id="1321035010">
      <w:bodyDiv w:val="1"/>
      <w:marLeft w:val="0"/>
      <w:marRight w:val="0"/>
      <w:marTop w:val="0"/>
      <w:marBottom w:val="0"/>
      <w:divBdr>
        <w:top w:val="none" w:sz="0" w:space="0" w:color="auto"/>
        <w:left w:val="none" w:sz="0" w:space="0" w:color="auto"/>
        <w:bottom w:val="none" w:sz="0" w:space="0" w:color="auto"/>
        <w:right w:val="none" w:sz="0" w:space="0" w:color="auto"/>
      </w:divBdr>
    </w:div>
    <w:div w:id="1371568985">
      <w:bodyDiv w:val="1"/>
      <w:marLeft w:val="0"/>
      <w:marRight w:val="0"/>
      <w:marTop w:val="0"/>
      <w:marBottom w:val="0"/>
      <w:divBdr>
        <w:top w:val="none" w:sz="0" w:space="0" w:color="auto"/>
        <w:left w:val="none" w:sz="0" w:space="0" w:color="auto"/>
        <w:bottom w:val="none" w:sz="0" w:space="0" w:color="auto"/>
        <w:right w:val="none" w:sz="0" w:space="0" w:color="auto"/>
      </w:divBdr>
    </w:div>
    <w:div w:id="1375234452">
      <w:bodyDiv w:val="1"/>
      <w:marLeft w:val="0"/>
      <w:marRight w:val="0"/>
      <w:marTop w:val="0"/>
      <w:marBottom w:val="0"/>
      <w:divBdr>
        <w:top w:val="none" w:sz="0" w:space="0" w:color="auto"/>
        <w:left w:val="none" w:sz="0" w:space="0" w:color="auto"/>
        <w:bottom w:val="none" w:sz="0" w:space="0" w:color="auto"/>
        <w:right w:val="none" w:sz="0" w:space="0" w:color="auto"/>
      </w:divBdr>
    </w:div>
    <w:div w:id="1439641647">
      <w:bodyDiv w:val="1"/>
      <w:marLeft w:val="0"/>
      <w:marRight w:val="0"/>
      <w:marTop w:val="0"/>
      <w:marBottom w:val="0"/>
      <w:divBdr>
        <w:top w:val="none" w:sz="0" w:space="0" w:color="auto"/>
        <w:left w:val="none" w:sz="0" w:space="0" w:color="auto"/>
        <w:bottom w:val="none" w:sz="0" w:space="0" w:color="auto"/>
        <w:right w:val="none" w:sz="0" w:space="0" w:color="auto"/>
      </w:divBdr>
    </w:div>
    <w:div w:id="1532566476">
      <w:bodyDiv w:val="1"/>
      <w:marLeft w:val="0"/>
      <w:marRight w:val="0"/>
      <w:marTop w:val="0"/>
      <w:marBottom w:val="0"/>
      <w:divBdr>
        <w:top w:val="none" w:sz="0" w:space="0" w:color="auto"/>
        <w:left w:val="none" w:sz="0" w:space="0" w:color="auto"/>
        <w:bottom w:val="none" w:sz="0" w:space="0" w:color="auto"/>
        <w:right w:val="none" w:sz="0" w:space="0" w:color="auto"/>
      </w:divBdr>
    </w:div>
    <w:div w:id="1679846663">
      <w:bodyDiv w:val="1"/>
      <w:marLeft w:val="0"/>
      <w:marRight w:val="0"/>
      <w:marTop w:val="0"/>
      <w:marBottom w:val="0"/>
      <w:divBdr>
        <w:top w:val="none" w:sz="0" w:space="0" w:color="auto"/>
        <w:left w:val="none" w:sz="0" w:space="0" w:color="auto"/>
        <w:bottom w:val="none" w:sz="0" w:space="0" w:color="auto"/>
        <w:right w:val="none" w:sz="0" w:space="0" w:color="auto"/>
      </w:divBdr>
    </w:div>
    <w:div w:id="1925843739">
      <w:bodyDiv w:val="1"/>
      <w:marLeft w:val="0"/>
      <w:marRight w:val="0"/>
      <w:marTop w:val="0"/>
      <w:marBottom w:val="0"/>
      <w:divBdr>
        <w:top w:val="none" w:sz="0" w:space="0" w:color="auto"/>
        <w:left w:val="none" w:sz="0" w:space="0" w:color="auto"/>
        <w:bottom w:val="none" w:sz="0" w:space="0" w:color="auto"/>
        <w:right w:val="none" w:sz="0" w:space="0" w:color="auto"/>
      </w:divBdr>
    </w:div>
    <w:div w:id="1984122109">
      <w:bodyDiv w:val="1"/>
      <w:marLeft w:val="0"/>
      <w:marRight w:val="0"/>
      <w:marTop w:val="0"/>
      <w:marBottom w:val="0"/>
      <w:divBdr>
        <w:top w:val="none" w:sz="0" w:space="0" w:color="auto"/>
        <w:left w:val="none" w:sz="0" w:space="0" w:color="auto"/>
        <w:bottom w:val="none" w:sz="0" w:space="0" w:color="auto"/>
        <w:right w:val="none" w:sz="0" w:space="0" w:color="auto"/>
      </w:divBdr>
      <w:divsChild>
        <w:div w:id="1858538807">
          <w:marLeft w:val="0"/>
          <w:marRight w:val="0"/>
          <w:marTop w:val="525"/>
          <w:marBottom w:val="0"/>
          <w:divBdr>
            <w:top w:val="none" w:sz="0" w:space="0" w:color="auto"/>
            <w:left w:val="none" w:sz="0" w:space="0" w:color="auto"/>
            <w:bottom w:val="none" w:sz="0" w:space="0" w:color="auto"/>
            <w:right w:val="none" w:sz="0" w:space="0" w:color="auto"/>
          </w:divBdr>
          <w:divsChild>
            <w:div w:id="813375053">
              <w:marLeft w:val="0"/>
              <w:marRight w:val="0"/>
              <w:marTop w:val="0"/>
              <w:marBottom w:val="0"/>
              <w:divBdr>
                <w:top w:val="none" w:sz="0" w:space="0" w:color="auto"/>
                <w:left w:val="none" w:sz="0" w:space="0" w:color="auto"/>
                <w:bottom w:val="none" w:sz="0" w:space="0" w:color="auto"/>
                <w:right w:val="none" w:sz="0" w:space="0" w:color="auto"/>
              </w:divBdr>
              <w:divsChild>
                <w:div w:id="724259160">
                  <w:marLeft w:val="0"/>
                  <w:marRight w:val="0"/>
                  <w:marTop w:val="0"/>
                  <w:marBottom w:val="0"/>
                  <w:divBdr>
                    <w:top w:val="none" w:sz="0" w:space="0" w:color="auto"/>
                    <w:left w:val="none" w:sz="0" w:space="0" w:color="auto"/>
                    <w:bottom w:val="none" w:sz="0" w:space="0" w:color="auto"/>
                    <w:right w:val="none" w:sz="0" w:space="0" w:color="auto"/>
                  </w:divBdr>
                  <w:divsChild>
                    <w:div w:id="169760078">
                      <w:marLeft w:val="0"/>
                      <w:marRight w:val="0"/>
                      <w:marTop w:val="0"/>
                      <w:marBottom w:val="0"/>
                      <w:divBdr>
                        <w:top w:val="none" w:sz="0" w:space="0" w:color="auto"/>
                        <w:left w:val="none" w:sz="0" w:space="0" w:color="auto"/>
                        <w:bottom w:val="none" w:sz="0" w:space="0" w:color="auto"/>
                        <w:right w:val="none" w:sz="0" w:space="0" w:color="auto"/>
                      </w:divBdr>
                      <w:divsChild>
                        <w:div w:id="1298488233">
                          <w:marLeft w:val="0"/>
                          <w:marRight w:val="0"/>
                          <w:marTop w:val="0"/>
                          <w:marBottom w:val="600"/>
                          <w:divBdr>
                            <w:top w:val="none" w:sz="0" w:space="0" w:color="auto"/>
                            <w:left w:val="none" w:sz="0" w:space="0" w:color="auto"/>
                            <w:bottom w:val="none" w:sz="0" w:space="0" w:color="auto"/>
                            <w:right w:val="none" w:sz="0" w:space="0" w:color="auto"/>
                          </w:divBdr>
                          <w:divsChild>
                            <w:div w:id="1615135703">
                              <w:marLeft w:val="0"/>
                              <w:marRight w:val="0"/>
                              <w:marTop w:val="0"/>
                              <w:marBottom w:val="0"/>
                              <w:divBdr>
                                <w:top w:val="single" w:sz="6" w:space="15" w:color="DADADA"/>
                                <w:left w:val="single" w:sz="6" w:space="11" w:color="DADADA"/>
                                <w:bottom w:val="single" w:sz="6" w:space="15" w:color="DADADA"/>
                                <w:right w:val="single" w:sz="6" w:space="11" w:color="DADADA"/>
                              </w:divBdr>
                              <w:divsChild>
                                <w:div w:id="2260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04310">
      <w:bodyDiv w:val="1"/>
      <w:marLeft w:val="0"/>
      <w:marRight w:val="0"/>
      <w:marTop w:val="0"/>
      <w:marBottom w:val="0"/>
      <w:divBdr>
        <w:top w:val="none" w:sz="0" w:space="0" w:color="auto"/>
        <w:left w:val="none" w:sz="0" w:space="0" w:color="auto"/>
        <w:bottom w:val="none" w:sz="0" w:space="0" w:color="auto"/>
        <w:right w:val="none" w:sz="0" w:space="0" w:color="auto"/>
      </w:divBdr>
    </w:div>
    <w:div w:id="21400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hs.gov/hipaa/for-professionals/special-topics/enforcement-rule/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p.nysed.gov/prof/pharm/pharmelectrans.htm"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4.jpg@01CC00E3.8C561650"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cid:image004.jpg@01CC00E3.8C56165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991CADDEDDC8408124793BC7B69295" ma:contentTypeVersion="0" ma:contentTypeDescription="Create a new document." ma:contentTypeScope="" ma:versionID="ac946d08200418807830c6c86e82a3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BAE21-5812-49DF-B298-61D235C5ECE5}">
  <ds:schemaRefs>
    <ds:schemaRef ds:uri="http://schemas.microsoft.com/sharepoint/v3/contenttype/forms"/>
  </ds:schemaRefs>
</ds:datastoreItem>
</file>

<file path=customXml/itemProps2.xml><?xml version="1.0" encoding="utf-8"?>
<ds:datastoreItem xmlns:ds="http://schemas.openxmlformats.org/officeDocument/2006/customXml" ds:itemID="{F696E6AF-7643-48F6-A7BF-9B315CE52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B0CDD5-447D-44BD-AAF3-B821E8E26EE8}">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667B33E-002A-4A34-BFF4-748CAC2A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2895</Words>
  <Characters>15814</Characters>
  <Application>Microsoft Office Word</Application>
  <DocSecurity>0</DocSecurity>
  <Lines>268</Lines>
  <Paragraphs>62</Paragraphs>
  <ScaleCrop>false</ScaleCrop>
  <HeadingPairs>
    <vt:vector size="2" baseType="variant">
      <vt:variant>
        <vt:lpstr>Title</vt:lpstr>
      </vt:variant>
      <vt:variant>
        <vt:i4>1</vt:i4>
      </vt:variant>
    </vt:vector>
  </HeadingPairs>
  <TitlesOfParts>
    <vt:vector size="1" baseType="lpstr">
      <vt:lpstr>Cerner Comment Letter</vt:lpstr>
    </vt:vector>
  </TitlesOfParts>
  <Company>Cerner Corporation</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Cerner Comment Letter</dc:title>
  <dc:creator>KM019408</dc:creator>
  <cp:lastModifiedBy>Arthur Pignotti</cp:lastModifiedBy>
  <cp:revision>3</cp:revision>
  <cp:lastPrinted>2015-05-27T16:37:00Z</cp:lastPrinted>
  <dcterms:created xsi:type="dcterms:W3CDTF">2018-01-12T19:33:00Z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0x0101000A991CADDEDDC8408124793BC7B69295</vt:lpwstr>
  </property>
</Properties>
</file>